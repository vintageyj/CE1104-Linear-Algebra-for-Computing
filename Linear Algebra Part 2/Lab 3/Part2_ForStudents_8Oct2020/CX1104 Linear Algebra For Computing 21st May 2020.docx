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8DF2E" w14:textId="505D3FAB" w:rsidR="00ED4D8D" w:rsidRDefault="00ED4D8D" w:rsidP="7CCD4DC4">
      <w:pPr>
        <w:rPr>
          <w:rFonts w:ascii="Calibri" w:hAnsi="Calibri" w:cs="Arial"/>
          <w:color w:val="000000" w:themeColor="text1"/>
        </w:rPr>
      </w:pPr>
      <w:r w:rsidRPr="7CCD4DC4">
        <w:rPr>
          <w:rFonts w:ascii="Calibri" w:hAnsi="Calibri" w:cs="Arial"/>
          <w:color w:val="000000" w:themeColor="text1"/>
        </w:rPr>
        <w:t>C</w:t>
      </w:r>
      <w:r w:rsidR="5FFE0D20" w:rsidRPr="7CCD4DC4">
        <w:rPr>
          <w:rFonts w:ascii="Calibri" w:hAnsi="Calibri" w:cs="Arial"/>
          <w:color w:val="000000" w:themeColor="text1"/>
        </w:rPr>
        <w:t>X1104</w:t>
      </w:r>
      <w:r w:rsidR="00D32429" w:rsidRPr="7CCD4DC4">
        <w:rPr>
          <w:rFonts w:ascii="Calibri" w:hAnsi="Calibri" w:cs="Arial"/>
          <w:color w:val="000000" w:themeColor="text1"/>
        </w:rPr>
        <w:t xml:space="preserve"> </w:t>
      </w:r>
      <w:r w:rsidR="002B6D17" w:rsidRPr="7CCD4DC4">
        <w:rPr>
          <w:rFonts w:ascii="Calibri" w:hAnsi="Calibri" w:cs="Arial"/>
          <w:color w:val="000000" w:themeColor="text1"/>
        </w:rPr>
        <w:t>–</w:t>
      </w:r>
      <w:r w:rsidR="00D32429" w:rsidRPr="7CCD4DC4">
        <w:rPr>
          <w:rFonts w:ascii="Calibri" w:hAnsi="Calibri" w:cs="Arial"/>
          <w:color w:val="000000" w:themeColor="text1"/>
        </w:rPr>
        <w:t xml:space="preserve"> </w:t>
      </w:r>
      <w:r w:rsidR="7622C58F" w:rsidRPr="7CCD4DC4">
        <w:rPr>
          <w:rFonts w:ascii="Calibri" w:hAnsi="Calibri" w:cs="Arial"/>
          <w:color w:val="000000" w:themeColor="text1"/>
        </w:rPr>
        <w:t>Linear Algebra for Computing</w:t>
      </w:r>
    </w:p>
    <w:p w14:paraId="672A6659" w14:textId="77777777" w:rsidR="002B6D17" w:rsidRDefault="002B6D17" w:rsidP="002B6D17">
      <w:pPr>
        <w:rPr>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78"/>
        <w:gridCol w:w="1467"/>
        <w:gridCol w:w="664"/>
        <w:gridCol w:w="745"/>
        <w:gridCol w:w="954"/>
        <w:gridCol w:w="1125"/>
        <w:gridCol w:w="1090"/>
        <w:gridCol w:w="1362"/>
        <w:gridCol w:w="657"/>
      </w:tblGrid>
      <w:tr w:rsidR="002B6D17" w:rsidRPr="00FD47DE" w14:paraId="1F3F01AD" w14:textId="77777777" w:rsidTr="7662E134">
        <w:tc>
          <w:tcPr>
            <w:tcW w:w="1183"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0BA000DA" w14:textId="77777777" w:rsidR="002B6D17" w:rsidRPr="002B6D17" w:rsidRDefault="002B6D17" w:rsidP="00034918">
            <w:pPr>
              <w:rPr>
                <w:rFonts w:ascii="Calibri" w:hAnsi="Calibri"/>
                <w:sz w:val="22"/>
                <w:szCs w:val="22"/>
              </w:rPr>
            </w:pPr>
            <w:r w:rsidRPr="002B6D17">
              <w:rPr>
                <w:rFonts w:ascii="Calibri" w:eastAsia="Arial" w:hAnsi="Calibri" w:cs="Arial"/>
                <w:b/>
                <w:sz w:val="22"/>
                <w:szCs w:val="22"/>
              </w:rPr>
              <w:t>Academic Year</w:t>
            </w:r>
          </w:p>
        </w:tc>
        <w:tc>
          <w:tcPr>
            <w:tcW w:w="2179" w:type="dxa"/>
            <w:gridSpan w:val="2"/>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3A276D1F" w14:textId="62F72AE9" w:rsidR="002B6D17" w:rsidRPr="002B6D17" w:rsidRDefault="002B6D17" w:rsidP="00034918">
            <w:pPr>
              <w:rPr>
                <w:rFonts w:ascii="Calibri" w:hAnsi="Calibri"/>
                <w:sz w:val="22"/>
                <w:szCs w:val="22"/>
              </w:rPr>
            </w:pPr>
            <w:r w:rsidRPr="5DD211FA">
              <w:rPr>
                <w:rFonts w:ascii="Calibri" w:hAnsi="Calibri"/>
                <w:sz w:val="22"/>
                <w:szCs w:val="22"/>
              </w:rPr>
              <w:t>AY</w:t>
            </w:r>
            <w:r w:rsidR="00C7BB51" w:rsidRPr="5DD211FA">
              <w:rPr>
                <w:rFonts w:ascii="Calibri" w:hAnsi="Calibri"/>
                <w:sz w:val="22"/>
                <w:szCs w:val="22"/>
              </w:rPr>
              <w:t>20-21</w:t>
            </w:r>
          </w:p>
        </w:tc>
        <w:tc>
          <w:tcPr>
            <w:tcW w:w="1741" w:type="dxa"/>
            <w:gridSpan w:val="2"/>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0F471C85" w14:textId="77777777" w:rsidR="002B6D17" w:rsidRPr="002B6D17" w:rsidRDefault="002B6D17" w:rsidP="00034918">
            <w:pPr>
              <w:rPr>
                <w:rFonts w:ascii="Calibri" w:hAnsi="Calibri"/>
                <w:sz w:val="22"/>
                <w:szCs w:val="22"/>
              </w:rPr>
            </w:pPr>
            <w:r w:rsidRPr="002B6D17">
              <w:rPr>
                <w:rFonts w:ascii="Calibri" w:eastAsia="Arial" w:hAnsi="Calibri" w:cs="Arial"/>
                <w:b/>
                <w:sz w:val="22"/>
                <w:szCs w:val="22"/>
              </w:rPr>
              <w:t>Semester</w:t>
            </w:r>
          </w:p>
        </w:tc>
        <w:tc>
          <w:tcPr>
            <w:tcW w:w="4365" w:type="dxa"/>
            <w:gridSpan w:val="4"/>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189D25FD" w14:textId="1211A70D" w:rsidR="002B6D17" w:rsidRPr="002B6D17" w:rsidRDefault="4EA2907C" w:rsidP="5DD211FA">
            <w:pPr>
              <w:spacing w:line="259" w:lineRule="auto"/>
            </w:pPr>
            <w:r w:rsidRPr="5DD211FA">
              <w:rPr>
                <w:rFonts w:ascii="Calibri" w:hAnsi="Calibri"/>
                <w:sz w:val="22"/>
                <w:szCs w:val="22"/>
              </w:rPr>
              <w:t>1</w:t>
            </w:r>
          </w:p>
        </w:tc>
      </w:tr>
      <w:tr w:rsidR="002B6D17" w:rsidRPr="00FD47DE" w14:paraId="5F7F800A" w14:textId="77777777" w:rsidTr="7662E134">
        <w:tc>
          <w:tcPr>
            <w:tcW w:w="1183"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3822F2F2" w14:textId="77777777" w:rsidR="002B6D17" w:rsidRPr="002B6D17" w:rsidRDefault="002B6D17" w:rsidP="00034918">
            <w:pPr>
              <w:rPr>
                <w:rFonts w:ascii="Calibri" w:eastAsia="Arial" w:hAnsi="Calibri" w:cs="Arial"/>
                <w:b/>
                <w:sz w:val="22"/>
                <w:szCs w:val="22"/>
              </w:rPr>
            </w:pPr>
            <w:r w:rsidRPr="002B6D17">
              <w:rPr>
                <w:rFonts w:ascii="Calibri" w:eastAsia="Arial" w:hAnsi="Calibri" w:cs="Arial"/>
                <w:b/>
                <w:sz w:val="22"/>
                <w:szCs w:val="22"/>
              </w:rPr>
              <w:t>Author(s)</w:t>
            </w:r>
          </w:p>
        </w:tc>
        <w:tc>
          <w:tcPr>
            <w:tcW w:w="8285" w:type="dxa"/>
            <w:gridSpan w:val="8"/>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0E346E27" w14:textId="77777777" w:rsidR="00ED4D8D" w:rsidRDefault="00ED4D8D" w:rsidP="00ED4D8D">
            <w:pPr>
              <w:pStyle w:val="SylabusGrid"/>
              <w:framePr w:hSpace="0" w:wrap="auto" w:vAnchor="margin" w:xAlign="left" w:yAlign="inline"/>
              <w:rPr>
                <w:rFonts w:ascii="Calibri" w:hAnsi="Calibri"/>
              </w:rPr>
            </w:pPr>
            <w:r>
              <w:rPr>
                <w:rFonts w:ascii="Calibri" w:hAnsi="Calibri"/>
              </w:rPr>
              <w:t>Deepu Rajan (</w:t>
            </w:r>
            <w:r w:rsidRPr="00ED4D8D">
              <w:rPr>
                <w:rFonts w:ascii="Calibri" w:hAnsi="Calibri"/>
              </w:rPr>
              <w:t>ASDRajan@ntu.edu.sg</w:t>
            </w:r>
            <w:r>
              <w:rPr>
                <w:rFonts w:ascii="Calibri" w:hAnsi="Calibri"/>
              </w:rPr>
              <w:t>)</w:t>
            </w:r>
          </w:p>
          <w:p w14:paraId="664FDAB0" w14:textId="499A0448" w:rsidR="002B6D17" w:rsidRPr="002B6D17" w:rsidRDefault="1AE38602" w:rsidP="7CCD4DC4">
            <w:pPr>
              <w:pStyle w:val="SylabusGrid"/>
              <w:framePr w:hSpace="0" w:wrap="auto" w:vAnchor="margin" w:xAlign="left" w:yAlign="inline"/>
              <w:rPr>
                <w:rFonts w:ascii="Calibri" w:hAnsi="Calibri"/>
              </w:rPr>
            </w:pPr>
            <w:r w:rsidRPr="7CCD4DC4">
              <w:rPr>
                <w:rFonts w:ascii="Calibri" w:hAnsi="Calibri"/>
              </w:rPr>
              <w:t>Anwitaman Datta (</w:t>
            </w:r>
            <w:hyperlink r:id="rId12">
              <w:r w:rsidRPr="7CCD4DC4">
                <w:rPr>
                  <w:rStyle w:val="Hyperlink"/>
                  <w:rFonts w:ascii="Calibri" w:hAnsi="Calibri"/>
                </w:rPr>
                <w:t>Anwitaman@ntu.edu.sg</w:t>
              </w:r>
            </w:hyperlink>
            <w:r w:rsidRPr="7CCD4DC4">
              <w:rPr>
                <w:rFonts w:ascii="Calibri" w:hAnsi="Calibri"/>
              </w:rPr>
              <w:t>)</w:t>
            </w:r>
          </w:p>
          <w:p w14:paraId="7E08CCCC" w14:textId="4E1C41DE" w:rsidR="002B6D17" w:rsidRPr="002B6D17" w:rsidRDefault="62BCB11F" w:rsidP="00ED4D8D">
            <w:pPr>
              <w:pStyle w:val="SylabusGrid"/>
              <w:framePr w:hSpace="0" w:wrap="auto" w:vAnchor="margin" w:xAlign="left" w:yAlign="inline"/>
              <w:rPr>
                <w:rFonts w:ascii="Calibri" w:hAnsi="Calibri"/>
              </w:rPr>
            </w:pPr>
            <w:r w:rsidRPr="7CCD4DC4">
              <w:rPr>
                <w:rFonts w:ascii="Calibri" w:hAnsi="Calibri"/>
              </w:rPr>
              <w:t>Chng Eng Siong (aseschng@ntu.edu.sg)</w:t>
            </w:r>
          </w:p>
        </w:tc>
      </w:tr>
      <w:tr w:rsidR="002B6D17" w:rsidRPr="00FD47DE" w14:paraId="6C406096" w14:textId="77777777" w:rsidTr="7662E134">
        <w:tc>
          <w:tcPr>
            <w:tcW w:w="1183"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00482DA7" w14:textId="77777777" w:rsidR="002B6D17" w:rsidRPr="002B6D17" w:rsidRDefault="002B6D17" w:rsidP="00034918">
            <w:pPr>
              <w:rPr>
                <w:rFonts w:ascii="Calibri" w:hAnsi="Calibri"/>
                <w:sz w:val="22"/>
                <w:szCs w:val="22"/>
              </w:rPr>
            </w:pPr>
            <w:r w:rsidRPr="002B6D17">
              <w:rPr>
                <w:rFonts w:ascii="Calibri" w:eastAsia="Arial" w:hAnsi="Calibri" w:cs="Arial"/>
                <w:b/>
                <w:sz w:val="22"/>
                <w:szCs w:val="22"/>
              </w:rPr>
              <w:t>Course Code</w:t>
            </w:r>
          </w:p>
        </w:tc>
        <w:tc>
          <w:tcPr>
            <w:tcW w:w="8285" w:type="dxa"/>
            <w:gridSpan w:val="8"/>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1376A2E3" w14:textId="443FF59C" w:rsidR="002B6D17" w:rsidRPr="002B6D17" w:rsidRDefault="4374E3B3" w:rsidP="7662E134">
            <w:pPr>
              <w:spacing w:line="259" w:lineRule="auto"/>
            </w:pPr>
            <w:r w:rsidRPr="7662E134">
              <w:rPr>
                <w:rFonts w:ascii="Calibri" w:hAnsi="Calibri"/>
                <w:sz w:val="22"/>
                <w:szCs w:val="22"/>
              </w:rPr>
              <w:t>CX1104</w:t>
            </w:r>
          </w:p>
        </w:tc>
      </w:tr>
      <w:tr w:rsidR="002B6D17" w:rsidRPr="00FD47DE" w14:paraId="482F538C" w14:textId="77777777" w:rsidTr="7662E134">
        <w:tc>
          <w:tcPr>
            <w:tcW w:w="1183"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1E8B8940" w14:textId="77777777" w:rsidR="002B6D17" w:rsidRPr="002B6D17" w:rsidRDefault="002B6D17" w:rsidP="00034918">
            <w:pPr>
              <w:rPr>
                <w:rFonts w:ascii="Calibri" w:hAnsi="Calibri"/>
                <w:sz w:val="22"/>
                <w:szCs w:val="22"/>
              </w:rPr>
            </w:pPr>
            <w:r w:rsidRPr="002B6D17">
              <w:rPr>
                <w:rFonts w:ascii="Calibri" w:eastAsia="Arial" w:hAnsi="Calibri" w:cs="Arial"/>
                <w:b/>
                <w:sz w:val="22"/>
                <w:szCs w:val="22"/>
              </w:rPr>
              <w:t>Course Title</w:t>
            </w:r>
          </w:p>
        </w:tc>
        <w:tc>
          <w:tcPr>
            <w:tcW w:w="8285" w:type="dxa"/>
            <w:gridSpan w:val="8"/>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43BC8186" w14:textId="3289A462" w:rsidR="002B6D17" w:rsidRPr="002B6D17" w:rsidRDefault="00ED4D8D" w:rsidP="00C60A28">
            <w:pPr>
              <w:rPr>
                <w:rFonts w:ascii="Calibri" w:hAnsi="Calibri"/>
                <w:sz w:val="22"/>
                <w:szCs w:val="22"/>
              </w:rPr>
            </w:pPr>
            <w:r w:rsidRPr="7662E134">
              <w:rPr>
                <w:rFonts w:ascii="Calibri" w:hAnsi="Calibri"/>
                <w:sz w:val="22"/>
                <w:szCs w:val="22"/>
              </w:rPr>
              <w:t>Linear Algebra for Comput</w:t>
            </w:r>
            <w:r w:rsidR="027C7108" w:rsidRPr="7662E134">
              <w:rPr>
                <w:rFonts w:ascii="Calibri" w:hAnsi="Calibri"/>
                <w:sz w:val="22"/>
                <w:szCs w:val="22"/>
              </w:rPr>
              <w:t>ing</w:t>
            </w:r>
          </w:p>
        </w:tc>
      </w:tr>
      <w:tr w:rsidR="002B6D17" w:rsidRPr="00FD47DE" w14:paraId="1708453F" w14:textId="77777777" w:rsidTr="7662E134">
        <w:tc>
          <w:tcPr>
            <w:tcW w:w="1183"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79361E22" w14:textId="77777777" w:rsidR="002B6D17" w:rsidRPr="002B6D17" w:rsidRDefault="002B6D17" w:rsidP="00034918">
            <w:pPr>
              <w:rPr>
                <w:rFonts w:ascii="Calibri" w:hAnsi="Calibri"/>
                <w:sz w:val="22"/>
                <w:szCs w:val="22"/>
              </w:rPr>
            </w:pPr>
            <w:r w:rsidRPr="002B6D17">
              <w:rPr>
                <w:rFonts w:ascii="Calibri" w:eastAsia="Arial" w:hAnsi="Calibri" w:cs="Arial"/>
                <w:b/>
                <w:sz w:val="22"/>
                <w:szCs w:val="22"/>
              </w:rPr>
              <w:t>Pre-requisites</w:t>
            </w:r>
          </w:p>
        </w:tc>
        <w:tc>
          <w:tcPr>
            <w:tcW w:w="8285" w:type="dxa"/>
            <w:gridSpan w:val="8"/>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27E3832E" w14:textId="1AD85691" w:rsidR="002B6D17" w:rsidRPr="002B6D17" w:rsidRDefault="5FDBF4EA" w:rsidP="7662E134">
            <w:pPr>
              <w:spacing w:line="259" w:lineRule="auto"/>
              <w:rPr>
                <w:rFonts w:ascii="Calibri" w:eastAsia="Calibri" w:hAnsi="Calibri" w:cs="Calibri"/>
                <w:sz w:val="22"/>
                <w:szCs w:val="22"/>
              </w:rPr>
            </w:pPr>
            <w:r>
              <w:t>MH1810</w:t>
            </w:r>
            <w:r w:rsidR="53C0A6D6">
              <w:t>, CX1103</w:t>
            </w:r>
            <w:r w:rsidR="44BF5C3F">
              <w:t xml:space="preserve"> (co-requisite)</w:t>
            </w:r>
            <w:r w:rsidR="0C375A8C">
              <w:t>,</w:t>
            </w:r>
          </w:p>
        </w:tc>
      </w:tr>
      <w:tr w:rsidR="002B6D17" w:rsidRPr="00FD47DE" w14:paraId="6660851A" w14:textId="77777777" w:rsidTr="7662E134">
        <w:tc>
          <w:tcPr>
            <w:tcW w:w="1183"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49B4D989" w14:textId="77777777" w:rsidR="002B6D17" w:rsidRPr="00FD47DE" w:rsidRDefault="002B6D17" w:rsidP="00034918">
            <w:pPr>
              <w:rPr>
                <w:rFonts w:ascii="Calibri" w:eastAsia="Arial" w:hAnsi="Calibri" w:cs="Arial"/>
                <w:b/>
                <w:sz w:val="22"/>
                <w:szCs w:val="22"/>
              </w:rPr>
            </w:pPr>
            <w:r w:rsidRPr="00FD47DE">
              <w:rPr>
                <w:rFonts w:ascii="Calibri" w:eastAsia="Arial" w:hAnsi="Calibri" w:cs="Arial"/>
                <w:b/>
                <w:sz w:val="22"/>
                <w:szCs w:val="22"/>
              </w:rPr>
              <w:t>Pre-requisite for</w:t>
            </w:r>
          </w:p>
        </w:tc>
        <w:tc>
          <w:tcPr>
            <w:tcW w:w="8285" w:type="dxa"/>
            <w:gridSpan w:val="8"/>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72335B52" w14:textId="3911C8DC" w:rsidR="002B6D17" w:rsidRPr="00FD47DE" w:rsidRDefault="3EBFD456" w:rsidP="7662E134">
            <w:r w:rsidRPr="7662E134">
              <w:rPr>
                <w:rFonts w:ascii="Calibri" w:eastAsia="Calibri" w:hAnsi="Calibri" w:cs="Calibri"/>
                <w:sz w:val="22"/>
                <w:szCs w:val="22"/>
              </w:rPr>
              <w:t>CX4100, CX4161, CX3160</w:t>
            </w:r>
          </w:p>
        </w:tc>
      </w:tr>
      <w:tr w:rsidR="002B6D17" w:rsidRPr="00FD47DE" w14:paraId="6096C428" w14:textId="77777777" w:rsidTr="7662E134">
        <w:tc>
          <w:tcPr>
            <w:tcW w:w="1183"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5832D6A8" w14:textId="77777777" w:rsidR="002B6D17" w:rsidRPr="00FD47DE" w:rsidRDefault="002B6D17" w:rsidP="00034918">
            <w:pPr>
              <w:rPr>
                <w:rFonts w:ascii="Calibri" w:hAnsi="Calibri"/>
                <w:sz w:val="22"/>
                <w:szCs w:val="22"/>
              </w:rPr>
            </w:pPr>
            <w:r w:rsidRPr="00FD47DE">
              <w:rPr>
                <w:rFonts w:ascii="Calibri" w:eastAsia="Arial" w:hAnsi="Calibri" w:cs="Arial"/>
                <w:b/>
                <w:sz w:val="22"/>
                <w:szCs w:val="22"/>
              </w:rPr>
              <w:t>No of AUs</w:t>
            </w:r>
          </w:p>
        </w:tc>
        <w:tc>
          <w:tcPr>
            <w:tcW w:w="8285" w:type="dxa"/>
            <w:gridSpan w:val="8"/>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5FCD5EC4" w14:textId="77777777" w:rsidR="002B6D17" w:rsidRPr="00FD47DE" w:rsidRDefault="002B6D17" w:rsidP="00034918">
            <w:pPr>
              <w:rPr>
                <w:rFonts w:ascii="Calibri" w:hAnsi="Calibri"/>
                <w:sz w:val="22"/>
                <w:szCs w:val="22"/>
              </w:rPr>
            </w:pPr>
            <w:r w:rsidRPr="00FD47DE">
              <w:rPr>
                <w:rFonts w:ascii="Calibri" w:hAnsi="Calibri"/>
                <w:sz w:val="22"/>
                <w:szCs w:val="22"/>
              </w:rPr>
              <w:t>3</w:t>
            </w:r>
          </w:p>
        </w:tc>
      </w:tr>
      <w:tr w:rsidR="002B6D17" w:rsidRPr="00FD47DE" w14:paraId="1FD75C40" w14:textId="77777777" w:rsidTr="7662E134">
        <w:tc>
          <w:tcPr>
            <w:tcW w:w="1183"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0CDCDA7C" w14:textId="77777777" w:rsidR="002B6D17" w:rsidRPr="00FD47DE" w:rsidRDefault="002B6D17" w:rsidP="00034918">
            <w:pPr>
              <w:rPr>
                <w:rFonts w:ascii="Calibri" w:hAnsi="Calibri"/>
                <w:sz w:val="22"/>
                <w:szCs w:val="22"/>
              </w:rPr>
            </w:pPr>
            <w:r w:rsidRPr="00FD47DE">
              <w:rPr>
                <w:rFonts w:ascii="Calibri" w:eastAsia="Arial" w:hAnsi="Calibri" w:cs="Arial"/>
                <w:b/>
                <w:sz w:val="22"/>
                <w:szCs w:val="22"/>
              </w:rPr>
              <w:t>Contact Hours</w:t>
            </w:r>
          </w:p>
        </w:tc>
        <w:tc>
          <w:tcPr>
            <w:tcW w:w="150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1337CB73" w14:textId="77777777" w:rsidR="002B6D17" w:rsidRPr="009601D1" w:rsidRDefault="002B6D17" w:rsidP="00034918">
            <w:pPr>
              <w:spacing w:before="40" w:after="40"/>
              <w:jc w:val="both"/>
              <w:rPr>
                <w:rFonts w:ascii="Calibri" w:hAnsi="Calibri" w:cs="Arial"/>
                <w:color w:val="FF0000"/>
                <w:sz w:val="22"/>
                <w:szCs w:val="22"/>
                <w:lang w:eastAsia="en-US"/>
              </w:rPr>
            </w:pPr>
            <w:r w:rsidRPr="009601D1">
              <w:rPr>
                <w:rFonts w:ascii="Calibri" w:hAnsi="Calibri" w:cs="Arial"/>
                <w:color w:val="FF0000"/>
                <w:sz w:val="22"/>
                <w:szCs w:val="22"/>
                <w:lang w:eastAsia="en-US"/>
              </w:rPr>
              <w:t>Lectures</w:t>
            </w:r>
          </w:p>
        </w:tc>
        <w:tc>
          <w:tcPr>
            <w:tcW w:w="679"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36334656" w14:textId="77777777" w:rsidR="002B6D17" w:rsidRPr="009601D1" w:rsidRDefault="002B6D17" w:rsidP="00E21183">
            <w:pPr>
              <w:spacing w:before="40" w:after="40"/>
              <w:jc w:val="both"/>
              <w:rPr>
                <w:rFonts w:ascii="Calibri" w:hAnsi="Calibri" w:cs="Arial"/>
                <w:color w:val="FF0000"/>
                <w:sz w:val="22"/>
                <w:szCs w:val="22"/>
                <w:lang w:eastAsia="en-US"/>
              </w:rPr>
            </w:pPr>
            <w:r w:rsidRPr="009601D1">
              <w:rPr>
                <w:rFonts w:ascii="Calibri" w:hAnsi="Calibri" w:cs="Arial"/>
                <w:color w:val="FF0000"/>
                <w:sz w:val="22"/>
                <w:szCs w:val="22"/>
                <w:lang w:eastAsia="en-US"/>
              </w:rPr>
              <w:t>2</w:t>
            </w:r>
            <w:r w:rsidR="00FE5A16">
              <w:rPr>
                <w:rFonts w:ascii="Calibri" w:hAnsi="Calibri" w:cs="Arial"/>
                <w:color w:val="FF0000"/>
                <w:sz w:val="22"/>
                <w:szCs w:val="22"/>
                <w:lang w:eastAsia="en-US"/>
              </w:rPr>
              <w:t>6</w:t>
            </w:r>
          </w:p>
        </w:tc>
        <w:tc>
          <w:tcPr>
            <w:tcW w:w="749"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0433F71A" w14:textId="77777777" w:rsidR="002B6D17" w:rsidRPr="009601D1" w:rsidRDefault="002B6D17" w:rsidP="00034918">
            <w:pPr>
              <w:spacing w:before="40" w:after="40"/>
              <w:jc w:val="both"/>
              <w:rPr>
                <w:rFonts w:ascii="Calibri" w:hAnsi="Calibri" w:cs="Arial"/>
                <w:color w:val="FF0000"/>
                <w:sz w:val="22"/>
                <w:szCs w:val="22"/>
                <w:lang w:eastAsia="en-US"/>
              </w:rPr>
            </w:pPr>
            <w:r w:rsidRPr="009601D1">
              <w:rPr>
                <w:rFonts w:ascii="Calibri" w:hAnsi="Calibri" w:cs="Arial"/>
                <w:color w:val="FF0000"/>
                <w:sz w:val="22"/>
                <w:szCs w:val="22"/>
                <w:lang w:eastAsia="en-US"/>
              </w:rPr>
              <w:t>TEL</w:t>
            </w:r>
          </w:p>
        </w:tc>
        <w:tc>
          <w:tcPr>
            <w:tcW w:w="992"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6A09E912" w14:textId="77777777" w:rsidR="002B6D17" w:rsidRPr="009601D1" w:rsidRDefault="000C3736" w:rsidP="00034918">
            <w:pPr>
              <w:spacing w:before="40" w:after="40"/>
              <w:jc w:val="both"/>
              <w:rPr>
                <w:rFonts w:ascii="Calibri" w:hAnsi="Calibri" w:cs="Arial"/>
                <w:color w:val="FF0000"/>
                <w:sz w:val="22"/>
                <w:szCs w:val="22"/>
                <w:lang w:eastAsia="en-US"/>
              </w:rPr>
            </w:pPr>
            <w:r>
              <w:rPr>
                <w:rFonts w:ascii="Calibri" w:hAnsi="Calibri"/>
                <w:color w:val="FF0000"/>
                <w:sz w:val="22"/>
                <w:szCs w:val="22"/>
              </w:rPr>
              <w:t>-</w:t>
            </w:r>
          </w:p>
        </w:tc>
        <w:tc>
          <w:tcPr>
            <w:tcW w:w="1134"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7A8A8516" w14:textId="77777777" w:rsidR="002B6D17" w:rsidRPr="009601D1" w:rsidRDefault="002B6D17" w:rsidP="00034918">
            <w:pPr>
              <w:spacing w:before="40" w:after="40"/>
              <w:jc w:val="both"/>
              <w:rPr>
                <w:rFonts w:ascii="Calibri" w:hAnsi="Calibri" w:cs="Arial"/>
                <w:color w:val="FF0000"/>
                <w:sz w:val="22"/>
                <w:szCs w:val="22"/>
                <w:lang w:eastAsia="en-US"/>
              </w:rPr>
            </w:pPr>
            <w:r w:rsidRPr="009601D1">
              <w:rPr>
                <w:rFonts w:ascii="Calibri" w:hAnsi="Calibri" w:cs="Arial"/>
                <w:color w:val="FF0000"/>
                <w:sz w:val="22"/>
                <w:szCs w:val="22"/>
                <w:lang w:eastAsia="en-US"/>
              </w:rPr>
              <w:t>Tutorials</w:t>
            </w:r>
          </w:p>
        </w:tc>
        <w:tc>
          <w:tcPr>
            <w:tcW w:w="1134"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39F18D26" w14:textId="6EAD50CD" w:rsidR="002B6D17" w:rsidRPr="009601D1" w:rsidRDefault="2C9F6209" w:rsidP="00034918">
            <w:pPr>
              <w:spacing w:before="40" w:after="40"/>
              <w:jc w:val="both"/>
              <w:rPr>
                <w:rFonts w:ascii="Calibri" w:hAnsi="Calibri" w:cs="Arial"/>
                <w:color w:val="FF0000"/>
                <w:sz w:val="22"/>
                <w:szCs w:val="22"/>
                <w:lang w:eastAsia="en-US"/>
              </w:rPr>
            </w:pPr>
            <w:r w:rsidRPr="1338F4A9">
              <w:rPr>
                <w:rFonts w:ascii="Calibri" w:hAnsi="Calibri" w:cs="Arial"/>
                <w:color w:val="FF0000"/>
                <w:sz w:val="22"/>
                <w:szCs w:val="22"/>
                <w:lang w:eastAsia="en-US"/>
              </w:rPr>
              <w:t>1</w:t>
            </w:r>
            <w:r w:rsidR="2157395A" w:rsidRPr="1338F4A9">
              <w:rPr>
                <w:rFonts w:ascii="Calibri" w:hAnsi="Calibri" w:cs="Arial"/>
                <w:color w:val="FF0000"/>
                <w:sz w:val="22"/>
                <w:szCs w:val="22"/>
                <w:lang w:eastAsia="en-US"/>
              </w:rPr>
              <w:t>2</w:t>
            </w:r>
          </w:p>
        </w:tc>
        <w:tc>
          <w:tcPr>
            <w:tcW w:w="1418"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26E0F31A" w14:textId="77777777" w:rsidR="002B6D17" w:rsidRPr="009601D1" w:rsidRDefault="00FE5A16" w:rsidP="00034918">
            <w:pPr>
              <w:spacing w:before="40" w:after="40"/>
              <w:jc w:val="both"/>
              <w:rPr>
                <w:rFonts w:ascii="Calibri" w:hAnsi="Calibri" w:cs="Arial"/>
                <w:color w:val="FF0000"/>
                <w:sz w:val="22"/>
                <w:szCs w:val="22"/>
                <w:lang w:eastAsia="en-US"/>
              </w:rPr>
            </w:pPr>
            <w:r>
              <w:rPr>
                <w:rFonts w:ascii="Calibri" w:hAnsi="Calibri" w:cs="Arial"/>
                <w:color w:val="FF0000"/>
                <w:sz w:val="22"/>
                <w:szCs w:val="22"/>
                <w:lang w:eastAsia="en-US"/>
              </w:rPr>
              <w:t>Lab</w:t>
            </w:r>
          </w:p>
        </w:tc>
        <w:tc>
          <w:tcPr>
            <w:tcW w:w="679"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33E67AC6" w14:textId="2AB2E9CC" w:rsidR="002B6D17" w:rsidRPr="009601D1" w:rsidRDefault="63332916" w:rsidP="00034918">
            <w:pPr>
              <w:spacing w:before="40" w:after="40"/>
              <w:jc w:val="both"/>
              <w:rPr>
                <w:rFonts w:ascii="Calibri" w:hAnsi="Calibri" w:cs="Arial"/>
                <w:color w:val="FF0000"/>
                <w:sz w:val="22"/>
                <w:szCs w:val="22"/>
                <w:lang w:eastAsia="en-US"/>
              </w:rPr>
            </w:pPr>
            <w:r w:rsidRPr="68BBECB4">
              <w:rPr>
                <w:rFonts w:ascii="Calibri" w:hAnsi="Calibri" w:cs="Arial"/>
                <w:color w:val="FF0000"/>
                <w:sz w:val="22"/>
                <w:szCs w:val="22"/>
                <w:lang w:eastAsia="en-US"/>
              </w:rPr>
              <w:t>8</w:t>
            </w:r>
          </w:p>
        </w:tc>
      </w:tr>
      <w:tr w:rsidR="002B6D17" w:rsidRPr="00FD47DE" w14:paraId="1C8013FC" w14:textId="77777777" w:rsidTr="7662E134">
        <w:tc>
          <w:tcPr>
            <w:tcW w:w="1183"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523F9B33" w14:textId="77777777" w:rsidR="002B6D17" w:rsidRPr="00FD47DE" w:rsidRDefault="002B6D17" w:rsidP="00034918">
            <w:pPr>
              <w:rPr>
                <w:rFonts w:ascii="Calibri" w:hAnsi="Calibri"/>
                <w:sz w:val="22"/>
                <w:szCs w:val="22"/>
              </w:rPr>
            </w:pPr>
            <w:r w:rsidRPr="00FD47DE">
              <w:rPr>
                <w:rFonts w:ascii="Calibri" w:eastAsia="Arial" w:hAnsi="Calibri" w:cs="Arial"/>
                <w:b/>
                <w:sz w:val="22"/>
                <w:szCs w:val="22"/>
              </w:rPr>
              <w:t>Proposal Date</w:t>
            </w:r>
          </w:p>
        </w:tc>
        <w:tc>
          <w:tcPr>
            <w:tcW w:w="8285" w:type="dxa"/>
            <w:gridSpan w:val="8"/>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6081A7FB" w14:textId="1636BBA1" w:rsidR="002B6D17" w:rsidRPr="00DC3CF4" w:rsidRDefault="3D48205A" w:rsidP="7662E134">
            <w:pPr>
              <w:spacing w:line="259" w:lineRule="auto"/>
            </w:pPr>
            <w:r w:rsidRPr="7662E134">
              <w:rPr>
                <w:rFonts w:ascii="Calibri" w:hAnsi="Calibri"/>
                <w:color w:val="000000" w:themeColor="text1"/>
                <w:sz w:val="22"/>
                <w:szCs w:val="22"/>
              </w:rPr>
              <w:t>May 8, 2020</w:t>
            </w:r>
          </w:p>
        </w:tc>
      </w:tr>
    </w:tbl>
    <w:p w14:paraId="0A37501D" w14:textId="77777777" w:rsidR="002B6D17" w:rsidRDefault="002B6D17" w:rsidP="002B6D17">
      <w:pPr>
        <w:rPr>
          <w:lang w:eastAsia="x-none"/>
        </w:rPr>
      </w:pPr>
    </w:p>
    <w:p w14:paraId="5DAB6C7B" w14:textId="77777777" w:rsidR="002B6D17" w:rsidRPr="00650206" w:rsidRDefault="002B6D17" w:rsidP="002B6D17">
      <w:pPr>
        <w:rPr>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42"/>
      </w:tblGrid>
      <w:tr w:rsidR="002B6D17" w:rsidRPr="00FD47DE" w14:paraId="3E7FF398" w14:textId="77777777" w:rsidTr="7662E134">
        <w:tc>
          <w:tcPr>
            <w:tcW w:w="9468" w:type="dxa"/>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
          <w:p w14:paraId="507B404A" w14:textId="77777777" w:rsidR="002B6D17" w:rsidRPr="009601D1" w:rsidRDefault="002B6D17" w:rsidP="00034918">
            <w:pPr>
              <w:rPr>
                <w:rFonts w:ascii="Calibri" w:hAnsi="Calibri"/>
                <w:color w:val="FF0000"/>
                <w:sz w:val="22"/>
                <w:szCs w:val="22"/>
              </w:rPr>
            </w:pPr>
            <w:r w:rsidRPr="00D43362">
              <w:rPr>
                <w:rFonts w:ascii="Calibri" w:hAnsi="Calibri" w:cs="Arial"/>
                <w:sz w:val="22"/>
                <w:szCs w:val="22"/>
                <w:lang w:eastAsia="en-US"/>
              </w:rPr>
              <w:br w:type="page"/>
            </w:r>
            <w:r w:rsidRPr="009601D1">
              <w:rPr>
                <w:rFonts w:ascii="Calibri" w:eastAsia="Arial" w:hAnsi="Calibri" w:cs="Arial"/>
                <w:b/>
                <w:color w:val="FF0000"/>
                <w:sz w:val="22"/>
                <w:szCs w:val="22"/>
              </w:rPr>
              <w:t>Course Aims</w:t>
            </w:r>
          </w:p>
        </w:tc>
      </w:tr>
      <w:tr w:rsidR="002B6D17" w:rsidRPr="00FD47DE" w14:paraId="2AE414C1" w14:textId="77777777" w:rsidTr="7662E134">
        <w:trPr>
          <w:trHeight w:val="1912"/>
        </w:trPr>
        <w:tc>
          <w:tcPr>
            <w:tcW w:w="9468" w:type="dxa"/>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
          <w:p w14:paraId="352FCFC6" w14:textId="04283781" w:rsidR="005365BF" w:rsidRPr="00034918" w:rsidRDefault="00A33D37" w:rsidP="00753017">
            <w:pPr>
              <w:pStyle w:val="para"/>
              <w:spacing w:line="259" w:lineRule="auto"/>
            </w:pPr>
            <w:r>
              <w:t>This course aims to support you to l</w:t>
            </w:r>
            <w:r w:rsidR="56231542">
              <w:t>earn mathematical concepts related to linear algebra.</w:t>
            </w:r>
            <w:r>
              <w:t xml:space="preserve"> You will de</w:t>
            </w:r>
            <w:r w:rsidR="56231542">
              <w:t xml:space="preserve">velop set of mathematical skills for applications in </w:t>
            </w:r>
            <w:r w:rsidR="01480CDD">
              <w:t>c</w:t>
            </w:r>
            <w:r w:rsidR="0C0689C9">
              <w:t>omputer science and engineering</w:t>
            </w:r>
            <w:r w:rsidR="56231542">
              <w:t>, e.g., machine learning, computer graphics, data science etc.</w:t>
            </w:r>
          </w:p>
        </w:tc>
      </w:tr>
      <w:tr w:rsidR="002B6D17" w:rsidRPr="00FD47DE" w14:paraId="16A49839" w14:textId="77777777" w:rsidTr="7662E134">
        <w:tc>
          <w:tcPr>
            <w:tcW w:w="9468" w:type="dxa"/>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
          <w:p w14:paraId="0BB8B6CE" w14:textId="77777777" w:rsidR="002B6D17" w:rsidRPr="009601D1" w:rsidRDefault="002B6D17" w:rsidP="00034918">
            <w:pPr>
              <w:rPr>
                <w:rFonts w:ascii="Calibri" w:hAnsi="Calibri"/>
                <w:color w:val="FF0000"/>
                <w:sz w:val="22"/>
                <w:szCs w:val="22"/>
              </w:rPr>
            </w:pPr>
            <w:r w:rsidRPr="009601D1">
              <w:rPr>
                <w:rFonts w:ascii="Calibri" w:eastAsia="Arial" w:hAnsi="Calibri" w:cs="Arial"/>
                <w:b/>
                <w:color w:val="FF0000"/>
                <w:sz w:val="22"/>
                <w:szCs w:val="22"/>
              </w:rPr>
              <w:t>Intended Learning Outcomes (ILO)</w:t>
            </w:r>
          </w:p>
        </w:tc>
      </w:tr>
      <w:tr w:rsidR="002B6D17" w:rsidRPr="00FD47DE" w14:paraId="4BC7E290" w14:textId="77777777" w:rsidTr="7662E134">
        <w:trPr>
          <w:trHeight w:val="2829"/>
        </w:trPr>
        <w:tc>
          <w:tcPr>
            <w:tcW w:w="9468" w:type="dxa"/>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
          <w:p w14:paraId="02EB378F" w14:textId="77777777" w:rsidR="002B6D17" w:rsidRPr="002B6D17" w:rsidRDefault="002B6D17" w:rsidP="00034918">
            <w:pPr>
              <w:rPr>
                <w:rFonts w:ascii="Calibri" w:eastAsia="Arial" w:hAnsi="Calibri" w:cs="Arial"/>
                <w:sz w:val="22"/>
                <w:szCs w:val="22"/>
              </w:rPr>
            </w:pPr>
          </w:p>
          <w:p w14:paraId="399AC862" w14:textId="69437D13" w:rsidR="007E3D8D" w:rsidRPr="00245F7E" w:rsidRDefault="60221678" w:rsidP="00753017">
            <w:pPr>
              <w:pStyle w:val="paralist"/>
              <w:rPr>
                <w:rFonts w:cs="Calibri"/>
              </w:rPr>
            </w:pPr>
            <w:r w:rsidRPr="1338F4A9">
              <w:t xml:space="preserve">Solve linear equations and determine conditions for existence </w:t>
            </w:r>
            <w:r w:rsidR="34DC66D5" w:rsidRPr="6E8BDE75">
              <w:t>and uniqueness</w:t>
            </w:r>
            <w:r w:rsidR="1B53EB46" w:rsidRPr="6E8BDE75">
              <w:t xml:space="preserve"> </w:t>
            </w:r>
            <w:r w:rsidRPr="1338F4A9">
              <w:t>of a solution</w:t>
            </w:r>
          </w:p>
          <w:p w14:paraId="7DFDA277" w14:textId="1D930A50" w:rsidR="007E3D8D" w:rsidRPr="00245F7E" w:rsidRDefault="748ADF21" w:rsidP="00753017">
            <w:pPr>
              <w:pStyle w:val="paralist"/>
            </w:pPr>
            <w:r w:rsidRPr="1338F4A9">
              <w:t>Perform matrix operations including inverse of a matrix</w:t>
            </w:r>
            <w:r w:rsidR="2F84465D" w:rsidRPr="1338F4A9">
              <w:t xml:space="preserve"> and matrix factorization. </w:t>
            </w:r>
          </w:p>
          <w:p w14:paraId="56F075D3" w14:textId="60285E3F" w:rsidR="007E3D8D" w:rsidRPr="00245F7E" w:rsidRDefault="2F84465D" w:rsidP="00753017">
            <w:pPr>
              <w:pStyle w:val="paralist"/>
            </w:pPr>
            <w:r w:rsidRPr="1338F4A9">
              <w:t xml:space="preserve">Design matrices for linear transformations; </w:t>
            </w:r>
            <w:r w:rsidR="00597B98">
              <w:t>interpret properties</w:t>
            </w:r>
            <w:r w:rsidR="00753017">
              <w:t xml:space="preserve"> of determinants</w:t>
            </w:r>
            <w:r w:rsidR="135F36C8" w:rsidRPr="6E8BDE75">
              <w:t xml:space="preserve">; </w:t>
            </w:r>
            <w:r w:rsidR="00597B98">
              <w:t>identify and interpret</w:t>
            </w:r>
            <w:r w:rsidR="135F36C8" w:rsidRPr="6E8BDE75">
              <w:t xml:space="preserve"> properties of matrix inverses</w:t>
            </w:r>
          </w:p>
          <w:p w14:paraId="6838AD86" w14:textId="347B4A04" w:rsidR="00125088" w:rsidRDefault="00A33D37" w:rsidP="00753017">
            <w:pPr>
              <w:pStyle w:val="paralist"/>
              <w:rPr>
                <w:rFonts w:eastAsia="Arial" w:cs="Arial"/>
              </w:rPr>
            </w:pPr>
            <w:commentRangeStart w:id="1"/>
            <w:r>
              <w:t xml:space="preserve">Identify and interpret </w:t>
            </w:r>
            <w:r w:rsidR="55B81DCA">
              <w:t>vector</w:t>
            </w:r>
            <w:r w:rsidR="7F244B4D">
              <w:t xml:space="preserve"> spaces</w:t>
            </w:r>
            <w:r w:rsidR="48609F20">
              <w:t xml:space="preserve"> and</w:t>
            </w:r>
            <w:r w:rsidR="5DF78855">
              <w:t xml:space="preserve"> subspaces </w:t>
            </w:r>
            <w:r w:rsidR="55C8B582">
              <w:t xml:space="preserve">; </w:t>
            </w:r>
          </w:p>
          <w:p w14:paraId="18BAEE7F" w14:textId="68EBADE6" w:rsidR="00125088" w:rsidRDefault="00A33D37" w:rsidP="00753017">
            <w:pPr>
              <w:pStyle w:val="paralist"/>
            </w:pPr>
            <w:r>
              <w:t xml:space="preserve">Interpret correctly </w:t>
            </w:r>
            <w:r w:rsidR="2A7B1359">
              <w:t xml:space="preserve">the concept of </w:t>
            </w:r>
            <w:r w:rsidR="5E14FFFD">
              <w:t xml:space="preserve">inner product, </w:t>
            </w:r>
            <w:r w:rsidR="2A7B1359">
              <w:t>orthogonal</w:t>
            </w:r>
            <w:r w:rsidR="4EB4B914">
              <w:t>ity and orthogonal</w:t>
            </w:r>
            <w:r w:rsidR="2A7B1359">
              <w:t xml:space="preserve"> projections</w:t>
            </w:r>
          </w:p>
          <w:p w14:paraId="40896F8D" w14:textId="15E6024B" w:rsidR="00125088" w:rsidRPr="00245F7E" w:rsidRDefault="198E4C75" w:rsidP="00753017">
            <w:pPr>
              <w:pStyle w:val="paralist"/>
            </w:pPr>
            <w:r>
              <w:t>Evaluat</w:t>
            </w:r>
            <w:r w:rsidR="00A33D37">
              <w:t>e</w:t>
            </w:r>
            <w:r w:rsidR="5D217552">
              <w:t xml:space="preserve"> least squares</w:t>
            </w:r>
            <w:r w:rsidR="2BB418D4">
              <w:t xml:space="preserve"> </w:t>
            </w:r>
            <w:r>
              <w:t>solution</w:t>
            </w:r>
          </w:p>
          <w:p w14:paraId="00C8EAB8" w14:textId="78D33FC9" w:rsidR="007E3D8D" w:rsidRPr="00245F7E" w:rsidRDefault="00A33D37" w:rsidP="00753017">
            <w:pPr>
              <w:pStyle w:val="paralist"/>
            </w:pPr>
            <w:r>
              <w:t xml:space="preserve">Interpret, evaluate </w:t>
            </w:r>
            <w:r w:rsidR="1B77BA12">
              <w:t>and apply</w:t>
            </w:r>
            <w:r w:rsidR="2DB36741">
              <w:t xml:space="preserve"> </w:t>
            </w:r>
            <w:r w:rsidR="3D0654C3">
              <w:t>E</w:t>
            </w:r>
            <w:r w:rsidR="56A23823">
              <w:t>igen</w:t>
            </w:r>
            <w:r w:rsidR="4C3401DC">
              <w:t xml:space="preserve"> </w:t>
            </w:r>
            <w:r w:rsidR="4353DEF9">
              <w:t xml:space="preserve">Value and Singular value </w:t>
            </w:r>
            <w:r w:rsidR="56A23823">
              <w:t>decomposition</w:t>
            </w:r>
            <w:commentRangeEnd w:id="1"/>
            <w:r>
              <w:rPr>
                <w:rStyle w:val="CommentReference"/>
                <w:rFonts w:ascii="Times New Roman" w:eastAsia="SimSun" w:hAnsi="Times New Roman"/>
                <w:lang w:val="en-US" w:eastAsia="zh-CN"/>
              </w:rPr>
              <w:commentReference w:id="1"/>
            </w:r>
          </w:p>
          <w:p w14:paraId="4FC9B702" w14:textId="5EB15DA7" w:rsidR="007E3D8D" w:rsidRPr="00245F7E" w:rsidRDefault="3D1A3827" w:rsidP="00753017">
            <w:pPr>
              <w:pStyle w:val="paralist"/>
            </w:pPr>
            <w:r>
              <w:t>Write code for applications in machine learning, data science, computer vision etc.</w:t>
            </w:r>
          </w:p>
        </w:tc>
      </w:tr>
    </w:tbl>
    <w:p w14:paraId="6A05A809" w14:textId="33F2B417" w:rsidR="002B6D17" w:rsidRPr="00FD47DE" w:rsidRDefault="002B6D17" w:rsidP="002B6D17"/>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2" w:author="Lim Fun Siong" w:date="2020-05-19T09:43:00Z">
          <w:tblPr>
            <w:tblW w:w="101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9356"/>
        <w:tblGridChange w:id="3">
          <w:tblGrid>
            <w:gridCol w:w="10146"/>
          </w:tblGrid>
        </w:tblGridChange>
      </w:tblGrid>
      <w:tr w:rsidR="009A05F9" w:rsidRPr="00FD47DE" w14:paraId="330E8217"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4" w:author="Lim Fun Siong" w:date="2020-05-19T09:43: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7C24E3E2" w14:textId="77777777" w:rsidR="002B6D17" w:rsidRDefault="002B6D17" w:rsidP="00034918">
            <w:pPr>
              <w:rPr>
                <w:rFonts w:ascii="Calibri" w:eastAsia="Arial" w:hAnsi="Calibri" w:cs="Arial"/>
                <w:b/>
                <w:color w:val="FF0000"/>
                <w:sz w:val="22"/>
                <w:szCs w:val="22"/>
              </w:rPr>
            </w:pPr>
            <w:r w:rsidRPr="009601D1">
              <w:rPr>
                <w:rFonts w:ascii="Calibri" w:eastAsia="Arial" w:hAnsi="Calibri" w:cs="Arial"/>
                <w:b/>
                <w:color w:val="FF0000"/>
                <w:sz w:val="22"/>
                <w:szCs w:val="22"/>
              </w:rPr>
              <w:t>Course Content</w:t>
            </w:r>
            <w:r w:rsidR="00ED4D8D">
              <w:rPr>
                <w:rFonts w:ascii="Calibri" w:eastAsia="Arial" w:hAnsi="Calibri" w:cs="Arial"/>
                <w:b/>
                <w:color w:val="FF0000"/>
                <w:sz w:val="22"/>
                <w:szCs w:val="22"/>
              </w:rPr>
              <w:t xml:space="preserve"> </w:t>
            </w:r>
          </w:p>
          <w:p w14:paraId="5A39BBE3" w14:textId="77777777" w:rsidR="00657207" w:rsidRPr="009601D1" w:rsidRDefault="00657207" w:rsidP="00034918">
            <w:pPr>
              <w:rPr>
                <w:rFonts w:ascii="Calibri" w:eastAsia="Arial" w:hAnsi="Calibri" w:cs="Arial"/>
                <w:b/>
                <w:color w:val="FF0000"/>
                <w:sz w:val="22"/>
                <w:szCs w:val="22"/>
              </w:rPr>
            </w:pPr>
          </w:p>
          <w:tbl>
            <w:tblPr>
              <w:tblpPr w:leftFromText="180" w:rightFromText="180" w:vertAnchor="text" w:tblpX="144" w:tblpY="4"/>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6461"/>
              <w:gridCol w:w="1170"/>
              <w:gridCol w:w="1170"/>
            </w:tblGrid>
            <w:tr w:rsidR="00E655C0" w:rsidRPr="00882838" w14:paraId="3DC4C323" w14:textId="77777777" w:rsidTr="7662E134">
              <w:trPr>
                <w:cantSplit/>
              </w:trPr>
              <w:tc>
                <w:tcPr>
                  <w:tcW w:w="464" w:type="dxa"/>
                </w:tcPr>
                <w:p w14:paraId="41C8F396" w14:textId="77777777" w:rsidR="00E655C0" w:rsidRPr="00882838" w:rsidRDefault="00E655C0" w:rsidP="00DB4B45">
                  <w:pPr>
                    <w:pStyle w:val="SyGrid"/>
                    <w:framePr w:hSpace="0" w:wrap="auto" w:vAnchor="margin" w:xAlign="left" w:yAlign="inline"/>
                    <w:rPr>
                      <w:color w:val="000000"/>
                    </w:rPr>
                  </w:pPr>
                </w:p>
              </w:tc>
              <w:tc>
                <w:tcPr>
                  <w:tcW w:w="6461" w:type="dxa"/>
                </w:tcPr>
                <w:p w14:paraId="1FE1F5C4" w14:textId="77777777" w:rsidR="00E655C0" w:rsidRPr="00882838" w:rsidRDefault="00E655C0" w:rsidP="00DB4B45">
                  <w:pPr>
                    <w:pStyle w:val="SyTopic"/>
                    <w:rPr>
                      <w:color w:val="000000"/>
                    </w:rPr>
                  </w:pPr>
                  <w:r w:rsidRPr="00882838">
                    <w:rPr>
                      <w:color w:val="000000"/>
                    </w:rPr>
                    <w:t>Topics</w:t>
                  </w:r>
                </w:p>
              </w:tc>
              <w:tc>
                <w:tcPr>
                  <w:tcW w:w="1170" w:type="dxa"/>
                  <w:vAlign w:val="center"/>
                </w:tcPr>
                <w:p w14:paraId="5F33B611" w14:textId="77777777" w:rsidR="00E655C0" w:rsidRPr="00B21D36" w:rsidRDefault="00E655C0" w:rsidP="00DB4B45">
                  <w:pPr>
                    <w:pStyle w:val="SyHours"/>
                    <w:framePr w:hSpace="0" w:wrap="auto" w:vAnchor="margin" w:xAlign="left" w:yAlign="inline"/>
                    <w:rPr>
                      <w:color w:val="000000"/>
                      <w:sz w:val="20"/>
                      <w:szCs w:val="20"/>
                    </w:rPr>
                  </w:pPr>
                  <w:r w:rsidRPr="00B21D36">
                    <w:rPr>
                      <w:color w:val="000000"/>
                      <w:sz w:val="20"/>
                      <w:szCs w:val="20"/>
                    </w:rPr>
                    <w:t>Lectures</w:t>
                  </w:r>
                  <w:r w:rsidRPr="00B21D36">
                    <w:rPr>
                      <w:color w:val="000000"/>
                      <w:sz w:val="20"/>
                      <w:szCs w:val="20"/>
                    </w:rPr>
                    <w:br/>
                    <w:t>(Hours)</w:t>
                  </w:r>
                </w:p>
              </w:tc>
              <w:tc>
                <w:tcPr>
                  <w:tcW w:w="1170" w:type="dxa"/>
                  <w:vAlign w:val="center"/>
                </w:tcPr>
                <w:p w14:paraId="118833A9" w14:textId="77777777" w:rsidR="00E655C0" w:rsidRPr="00B21D36" w:rsidRDefault="00E655C0" w:rsidP="00DB4B45">
                  <w:pPr>
                    <w:pStyle w:val="SyHours"/>
                    <w:framePr w:hSpace="0" w:wrap="auto" w:vAnchor="margin" w:xAlign="left" w:yAlign="inline"/>
                    <w:rPr>
                      <w:color w:val="000000"/>
                      <w:sz w:val="20"/>
                      <w:szCs w:val="20"/>
                    </w:rPr>
                  </w:pPr>
                  <w:r w:rsidRPr="00B21D36">
                    <w:rPr>
                      <w:color w:val="000000"/>
                      <w:sz w:val="20"/>
                      <w:szCs w:val="20"/>
                    </w:rPr>
                    <w:t>Tutorials</w:t>
                  </w:r>
                  <w:r w:rsidRPr="00B21D36">
                    <w:rPr>
                      <w:color w:val="000000"/>
                      <w:sz w:val="20"/>
                      <w:szCs w:val="20"/>
                    </w:rPr>
                    <w:br/>
                    <w:t>(Hours)</w:t>
                  </w:r>
                </w:p>
              </w:tc>
            </w:tr>
            <w:tr w:rsidR="00E655C0" w:rsidRPr="00882838" w14:paraId="732DC201" w14:textId="77777777" w:rsidTr="7662E134">
              <w:trPr>
                <w:cantSplit/>
              </w:trPr>
              <w:tc>
                <w:tcPr>
                  <w:tcW w:w="464" w:type="dxa"/>
                </w:tcPr>
                <w:p w14:paraId="649841BE" w14:textId="77777777" w:rsidR="00E655C0" w:rsidRPr="00882838" w:rsidRDefault="00E655C0" w:rsidP="00DB4B45">
                  <w:pPr>
                    <w:pStyle w:val="SyGrid"/>
                    <w:framePr w:hSpace="0" w:wrap="auto" w:vAnchor="margin" w:xAlign="left" w:yAlign="inline"/>
                    <w:rPr>
                      <w:color w:val="000000"/>
                    </w:rPr>
                  </w:pPr>
                  <w:r w:rsidRPr="00882838">
                    <w:rPr>
                      <w:color w:val="000000"/>
                    </w:rPr>
                    <w:t>1</w:t>
                  </w:r>
                </w:p>
              </w:tc>
              <w:tc>
                <w:tcPr>
                  <w:tcW w:w="6461" w:type="dxa"/>
                  <w:vAlign w:val="bottom"/>
                </w:tcPr>
                <w:p w14:paraId="5C79509A" w14:textId="518BBB3B" w:rsidR="00E655C0" w:rsidRPr="00882838" w:rsidRDefault="13C4EE37" w:rsidP="5DD211FA">
                  <w:pPr>
                    <w:pStyle w:val="SyTopic"/>
                  </w:pPr>
                  <w:r w:rsidRPr="5DD211FA">
                    <w:rPr>
                      <w:color w:val="000000" w:themeColor="text1"/>
                    </w:rPr>
                    <w:t>Linear Equations</w:t>
                  </w:r>
                </w:p>
                <w:p w14:paraId="65E82E29" w14:textId="72DF6F97" w:rsidR="00E655C0" w:rsidRPr="00882838" w:rsidRDefault="13C4EE37" w:rsidP="5DD211FA">
                  <w:pPr>
                    <w:pStyle w:val="SyGrid"/>
                    <w:framePr w:hSpace="0" w:wrap="auto" w:vAnchor="margin" w:xAlign="left" w:yAlign="inline"/>
                    <w:rPr>
                      <w:color w:val="000000" w:themeColor="text1"/>
                    </w:rPr>
                  </w:pPr>
                  <w:r w:rsidRPr="645CC334">
                    <w:rPr>
                      <w:color w:val="000000" w:themeColor="text1"/>
                    </w:rPr>
                    <w:t>System of linear equations; Row reduction and echelon forms;</w:t>
                  </w:r>
                  <w:r w:rsidR="772BCB04" w:rsidRPr="645CC334">
                    <w:rPr>
                      <w:color w:val="000000" w:themeColor="text1"/>
                    </w:rPr>
                    <w:t xml:space="preserve"> </w:t>
                  </w:r>
                  <w:r w:rsidRPr="645CC334">
                    <w:rPr>
                      <w:color w:val="000000" w:themeColor="text1"/>
                    </w:rPr>
                    <w:t xml:space="preserve">Vector equations; The matrix equation; Solutions sets of linear equations; Linear independence; The matrix of </w:t>
                  </w:r>
                  <w:r w:rsidR="325DBE27" w:rsidRPr="645CC334">
                    <w:rPr>
                      <w:color w:val="000000" w:themeColor="text1"/>
                    </w:rPr>
                    <w:t>a linear transformation</w:t>
                  </w:r>
                </w:p>
              </w:tc>
              <w:tc>
                <w:tcPr>
                  <w:tcW w:w="1170" w:type="dxa"/>
                  <w:vAlign w:val="center"/>
                </w:tcPr>
                <w:p w14:paraId="72A3D3EC" w14:textId="4138D223" w:rsidR="00E655C0" w:rsidRPr="00882838" w:rsidRDefault="325DBE27" w:rsidP="00DB4B45">
                  <w:pPr>
                    <w:pStyle w:val="SyHours"/>
                    <w:framePr w:hSpace="0" w:wrap="auto" w:vAnchor="margin" w:xAlign="left" w:yAlign="inline"/>
                    <w:rPr>
                      <w:color w:val="000000"/>
                    </w:rPr>
                  </w:pPr>
                  <w:r w:rsidRPr="5DD211FA">
                    <w:rPr>
                      <w:color w:val="000000" w:themeColor="text1"/>
                    </w:rPr>
                    <w:t>4</w:t>
                  </w:r>
                </w:p>
              </w:tc>
              <w:tc>
                <w:tcPr>
                  <w:tcW w:w="1170" w:type="dxa"/>
                  <w:vAlign w:val="center"/>
                </w:tcPr>
                <w:p w14:paraId="0D0B940D" w14:textId="5A8F72F3" w:rsidR="00E655C0" w:rsidRPr="00882838" w:rsidRDefault="325DBE27" w:rsidP="00DB4B45">
                  <w:pPr>
                    <w:pStyle w:val="SyHours"/>
                    <w:framePr w:hSpace="0" w:wrap="auto" w:vAnchor="margin" w:xAlign="left" w:yAlign="inline"/>
                    <w:rPr>
                      <w:color w:val="000000"/>
                    </w:rPr>
                  </w:pPr>
                  <w:r w:rsidRPr="5DD211FA">
                    <w:rPr>
                      <w:color w:val="000000" w:themeColor="text1"/>
                    </w:rPr>
                    <w:t>2</w:t>
                  </w:r>
                </w:p>
              </w:tc>
            </w:tr>
            <w:tr w:rsidR="00E655C0" w:rsidRPr="00882838" w14:paraId="0E27B00A" w14:textId="77777777" w:rsidTr="7662E134">
              <w:trPr>
                <w:cantSplit/>
              </w:trPr>
              <w:tc>
                <w:tcPr>
                  <w:tcW w:w="464" w:type="dxa"/>
                </w:tcPr>
                <w:p w14:paraId="60061E4C" w14:textId="10A29482" w:rsidR="00E655C0" w:rsidRPr="00882838" w:rsidRDefault="55EE0DE8" w:rsidP="00DB4B45">
                  <w:pPr>
                    <w:pStyle w:val="SyGrid"/>
                    <w:framePr w:hSpace="0" w:wrap="auto" w:vAnchor="margin" w:xAlign="left" w:yAlign="inline"/>
                    <w:rPr>
                      <w:color w:val="000000"/>
                    </w:rPr>
                  </w:pPr>
                  <w:r w:rsidRPr="5DD211FA">
                    <w:rPr>
                      <w:color w:val="000000" w:themeColor="text1"/>
                    </w:rPr>
                    <w:t>2</w:t>
                  </w:r>
                </w:p>
              </w:tc>
              <w:tc>
                <w:tcPr>
                  <w:tcW w:w="6461" w:type="dxa"/>
                  <w:vAlign w:val="bottom"/>
                </w:tcPr>
                <w:p w14:paraId="5888864E" w14:textId="7D77F400" w:rsidR="00E655C0" w:rsidRPr="00882838" w:rsidRDefault="55EE0DE8" w:rsidP="5DD211FA">
                  <w:pPr>
                    <w:pStyle w:val="SyGrid"/>
                    <w:framePr w:hSpace="0" w:wrap="auto" w:vAnchor="margin" w:xAlign="left" w:yAlign="inline"/>
                    <w:rPr>
                      <w:color w:val="000000" w:themeColor="text1"/>
                    </w:rPr>
                  </w:pPr>
                  <w:r w:rsidRPr="5DD211FA">
                    <w:rPr>
                      <w:b/>
                      <w:bCs/>
                      <w:color w:val="000000" w:themeColor="text1"/>
                    </w:rPr>
                    <w:t>Matrix Algebra</w:t>
                  </w:r>
                </w:p>
                <w:p w14:paraId="44EAFD9C" w14:textId="58E80804" w:rsidR="00E655C0" w:rsidRPr="00882838" w:rsidRDefault="55EE0DE8" w:rsidP="5DD211FA">
                  <w:pPr>
                    <w:pStyle w:val="SyGrid"/>
                    <w:framePr w:hSpace="0" w:wrap="auto" w:vAnchor="margin" w:xAlign="left" w:yAlign="inline"/>
                    <w:rPr>
                      <w:b/>
                      <w:bCs/>
                      <w:color w:val="000000"/>
                    </w:rPr>
                  </w:pPr>
                  <w:r w:rsidRPr="5DD211FA">
                    <w:rPr>
                      <w:color w:val="000000" w:themeColor="text1"/>
                    </w:rPr>
                    <w:t>Matrix operations; Inverse of a matrix; Matrix</w:t>
                  </w:r>
                  <w:r w:rsidR="4F220C36" w:rsidRPr="5DD211FA">
                    <w:rPr>
                      <w:color w:val="000000" w:themeColor="text1"/>
                    </w:rPr>
                    <w:t xml:space="preserve"> LU</w:t>
                  </w:r>
                  <w:r w:rsidRPr="5DD211FA">
                    <w:rPr>
                      <w:color w:val="000000" w:themeColor="text1"/>
                    </w:rPr>
                    <w:t xml:space="preserve"> factorization</w:t>
                  </w:r>
                </w:p>
              </w:tc>
              <w:tc>
                <w:tcPr>
                  <w:tcW w:w="1170" w:type="dxa"/>
                  <w:vAlign w:val="center"/>
                </w:tcPr>
                <w:p w14:paraId="4B94D5A5" w14:textId="325A4988" w:rsidR="00E655C0" w:rsidRPr="00882838" w:rsidRDefault="799DD4C5" w:rsidP="00DB4B45">
                  <w:pPr>
                    <w:pStyle w:val="SyHours"/>
                    <w:framePr w:hSpace="0" w:wrap="auto" w:vAnchor="margin" w:xAlign="left" w:yAlign="inline"/>
                    <w:rPr>
                      <w:color w:val="000000"/>
                    </w:rPr>
                  </w:pPr>
                  <w:r w:rsidRPr="5DD211FA">
                    <w:rPr>
                      <w:color w:val="000000" w:themeColor="text1"/>
                    </w:rPr>
                    <w:t>3</w:t>
                  </w:r>
                </w:p>
              </w:tc>
              <w:tc>
                <w:tcPr>
                  <w:tcW w:w="1170" w:type="dxa"/>
                  <w:vAlign w:val="center"/>
                </w:tcPr>
                <w:p w14:paraId="3DEEC669" w14:textId="1335D1D4" w:rsidR="00E655C0" w:rsidRPr="00882838" w:rsidRDefault="5BF7801A" w:rsidP="00DB4B45">
                  <w:pPr>
                    <w:pStyle w:val="SyHours"/>
                    <w:framePr w:hSpace="0" w:wrap="auto" w:vAnchor="margin" w:xAlign="left" w:yAlign="inline"/>
                    <w:rPr>
                      <w:color w:val="000000"/>
                    </w:rPr>
                  </w:pPr>
                  <w:r w:rsidRPr="5DD211FA">
                    <w:rPr>
                      <w:color w:val="000000" w:themeColor="text1"/>
                    </w:rPr>
                    <w:t>1</w:t>
                  </w:r>
                </w:p>
              </w:tc>
            </w:tr>
            <w:tr w:rsidR="00E655C0" w:rsidRPr="00882838" w14:paraId="3656B9AB" w14:textId="77777777" w:rsidTr="7662E134">
              <w:trPr>
                <w:cantSplit/>
              </w:trPr>
              <w:tc>
                <w:tcPr>
                  <w:tcW w:w="464" w:type="dxa"/>
                </w:tcPr>
                <w:p w14:paraId="45FB0818" w14:textId="21291D4E" w:rsidR="00E655C0" w:rsidRPr="00882838" w:rsidRDefault="799DD4C5" w:rsidP="00DB4B45">
                  <w:pPr>
                    <w:pStyle w:val="SyGrid"/>
                    <w:framePr w:hSpace="0" w:wrap="auto" w:vAnchor="margin" w:xAlign="left" w:yAlign="inline"/>
                    <w:rPr>
                      <w:color w:val="000000"/>
                    </w:rPr>
                  </w:pPr>
                  <w:r w:rsidRPr="5DD211FA">
                    <w:rPr>
                      <w:color w:val="000000" w:themeColor="text1"/>
                    </w:rPr>
                    <w:t>3</w:t>
                  </w:r>
                </w:p>
              </w:tc>
              <w:tc>
                <w:tcPr>
                  <w:tcW w:w="6461" w:type="dxa"/>
                  <w:vAlign w:val="bottom"/>
                </w:tcPr>
                <w:p w14:paraId="7BC2E4AF" w14:textId="07A76AE3" w:rsidR="00E655C0" w:rsidRPr="00882838" w:rsidRDefault="799DD4C5" w:rsidP="5DD211FA">
                  <w:pPr>
                    <w:pStyle w:val="SyGrid"/>
                    <w:framePr w:hSpace="0" w:wrap="auto" w:vAnchor="margin" w:xAlign="left" w:yAlign="inline"/>
                    <w:rPr>
                      <w:color w:val="000000" w:themeColor="text1"/>
                    </w:rPr>
                  </w:pPr>
                  <w:r w:rsidRPr="5DD211FA">
                    <w:rPr>
                      <w:b/>
                      <w:bCs/>
                      <w:color w:val="000000" w:themeColor="text1"/>
                    </w:rPr>
                    <w:t>Determinants</w:t>
                  </w:r>
                </w:p>
                <w:p w14:paraId="049F31CB" w14:textId="0B8AD452" w:rsidR="00E655C0" w:rsidRPr="00882838" w:rsidRDefault="799DD4C5" w:rsidP="5DD211FA">
                  <w:pPr>
                    <w:pStyle w:val="SyGrid"/>
                    <w:framePr w:hSpace="0" w:wrap="auto" w:vAnchor="margin" w:xAlign="left" w:yAlign="inline"/>
                    <w:rPr>
                      <w:b/>
                      <w:bCs/>
                      <w:color w:val="000000"/>
                    </w:rPr>
                  </w:pPr>
                  <w:r w:rsidRPr="3DE70ABC">
                    <w:rPr>
                      <w:color w:val="000000" w:themeColor="text1"/>
                    </w:rPr>
                    <w:t xml:space="preserve"> Properties; volume and linear transformations</w:t>
                  </w:r>
                </w:p>
              </w:tc>
              <w:tc>
                <w:tcPr>
                  <w:tcW w:w="1170" w:type="dxa"/>
                  <w:vAlign w:val="center"/>
                </w:tcPr>
                <w:p w14:paraId="53128261" w14:textId="07FA681A" w:rsidR="00E655C0" w:rsidRPr="00882838" w:rsidRDefault="799DD4C5" w:rsidP="00DB4B45">
                  <w:pPr>
                    <w:pStyle w:val="SyHours"/>
                    <w:framePr w:hSpace="0" w:wrap="auto" w:vAnchor="margin" w:xAlign="left" w:yAlign="inline"/>
                    <w:rPr>
                      <w:color w:val="000000"/>
                    </w:rPr>
                  </w:pPr>
                  <w:r w:rsidRPr="5DD211FA">
                    <w:rPr>
                      <w:color w:val="000000" w:themeColor="text1"/>
                    </w:rPr>
                    <w:t>1</w:t>
                  </w:r>
                </w:p>
              </w:tc>
              <w:tc>
                <w:tcPr>
                  <w:tcW w:w="1170" w:type="dxa"/>
                  <w:vAlign w:val="center"/>
                </w:tcPr>
                <w:p w14:paraId="62486C05" w14:textId="5753D2B3" w:rsidR="00E655C0" w:rsidRPr="00882838" w:rsidRDefault="3628089E" w:rsidP="00DB4B45">
                  <w:pPr>
                    <w:pStyle w:val="SyHours"/>
                    <w:framePr w:hSpace="0" w:wrap="auto" w:vAnchor="margin" w:xAlign="left" w:yAlign="inline"/>
                    <w:rPr>
                      <w:color w:val="000000"/>
                    </w:rPr>
                  </w:pPr>
                  <w:r w:rsidRPr="5DD211FA">
                    <w:rPr>
                      <w:color w:val="000000" w:themeColor="text1"/>
                    </w:rPr>
                    <w:t>1</w:t>
                  </w:r>
                </w:p>
              </w:tc>
            </w:tr>
            <w:tr w:rsidR="00E655C0" w:rsidRPr="00882838" w14:paraId="4101652C" w14:textId="77777777" w:rsidTr="7662E134">
              <w:trPr>
                <w:cantSplit/>
              </w:trPr>
              <w:tc>
                <w:tcPr>
                  <w:tcW w:w="464" w:type="dxa"/>
                </w:tcPr>
                <w:p w14:paraId="4B99056E" w14:textId="2206A7B7" w:rsidR="00E655C0" w:rsidRPr="00882838" w:rsidRDefault="799DD4C5" w:rsidP="00DB4B45">
                  <w:pPr>
                    <w:pStyle w:val="SyGrid"/>
                    <w:framePr w:hSpace="0" w:wrap="auto" w:vAnchor="margin" w:xAlign="left" w:yAlign="inline"/>
                    <w:rPr>
                      <w:color w:val="000000"/>
                    </w:rPr>
                  </w:pPr>
                  <w:r w:rsidRPr="5DD211FA">
                    <w:rPr>
                      <w:color w:val="000000" w:themeColor="text1"/>
                    </w:rPr>
                    <w:t>4</w:t>
                  </w:r>
                </w:p>
              </w:tc>
              <w:tc>
                <w:tcPr>
                  <w:tcW w:w="6461" w:type="dxa"/>
                  <w:vAlign w:val="bottom"/>
                </w:tcPr>
                <w:p w14:paraId="662D532B" w14:textId="38DD2B94" w:rsidR="00E655C0" w:rsidRPr="00882838" w:rsidRDefault="799DD4C5" w:rsidP="5DD211FA">
                  <w:pPr>
                    <w:pStyle w:val="SyGrid"/>
                    <w:framePr w:hSpace="0" w:wrap="auto" w:vAnchor="margin" w:xAlign="left" w:yAlign="inline"/>
                    <w:rPr>
                      <w:color w:val="000000" w:themeColor="text1"/>
                    </w:rPr>
                  </w:pPr>
                  <w:r w:rsidRPr="5DD211FA">
                    <w:rPr>
                      <w:b/>
                      <w:bCs/>
                      <w:color w:val="000000" w:themeColor="text1"/>
                    </w:rPr>
                    <w:t>Vector Spaces</w:t>
                  </w:r>
                </w:p>
                <w:p w14:paraId="1299C43A" w14:textId="63C6EA35" w:rsidR="00E655C0" w:rsidRPr="00882838" w:rsidRDefault="799DD4C5" w:rsidP="00DB4B45">
                  <w:pPr>
                    <w:pStyle w:val="SyGrid"/>
                    <w:framePr w:hSpace="0" w:wrap="auto" w:vAnchor="margin" w:xAlign="left" w:yAlign="inline"/>
                    <w:rPr>
                      <w:color w:val="000000"/>
                    </w:rPr>
                  </w:pPr>
                  <w:r w:rsidRPr="5DD211FA">
                    <w:rPr>
                      <w:color w:val="000000" w:themeColor="text1"/>
                    </w:rPr>
                    <w:t>Vector spaces and subspaces; Null spaces, column spaces and linear transformations; linearly independent sets and bases; Dimension of a vector space; Rank; Change of Basis</w:t>
                  </w:r>
                </w:p>
              </w:tc>
              <w:tc>
                <w:tcPr>
                  <w:tcW w:w="1170" w:type="dxa"/>
                  <w:vAlign w:val="center"/>
                </w:tcPr>
                <w:p w14:paraId="4DDBEF00" w14:textId="53235BD7" w:rsidR="00E655C0" w:rsidRPr="00882838" w:rsidRDefault="7D0CF493" w:rsidP="00DB4B45">
                  <w:pPr>
                    <w:pStyle w:val="SyHours"/>
                    <w:framePr w:hSpace="0" w:wrap="auto" w:vAnchor="margin" w:xAlign="left" w:yAlign="inline"/>
                    <w:rPr>
                      <w:color w:val="000000"/>
                    </w:rPr>
                  </w:pPr>
                  <w:r w:rsidRPr="5DD211FA">
                    <w:rPr>
                      <w:color w:val="000000" w:themeColor="text1"/>
                    </w:rPr>
                    <w:t>4</w:t>
                  </w:r>
                </w:p>
              </w:tc>
              <w:tc>
                <w:tcPr>
                  <w:tcW w:w="1170" w:type="dxa"/>
                  <w:vAlign w:val="center"/>
                </w:tcPr>
                <w:p w14:paraId="3461D779" w14:textId="0EF49DC1" w:rsidR="00E655C0" w:rsidRPr="00882838" w:rsidRDefault="2B5EEDD6" w:rsidP="00DB4B45">
                  <w:pPr>
                    <w:pStyle w:val="SyHours"/>
                    <w:framePr w:hSpace="0" w:wrap="auto" w:vAnchor="margin" w:xAlign="left" w:yAlign="inline"/>
                    <w:rPr>
                      <w:color w:val="000000"/>
                    </w:rPr>
                  </w:pPr>
                  <w:r w:rsidRPr="5DD211FA">
                    <w:rPr>
                      <w:color w:val="000000" w:themeColor="text1"/>
                    </w:rPr>
                    <w:t>2</w:t>
                  </w:r>
                </w:p>
              </w:tc>
            </w:tr>
            <w:tr w:rsidR="00E655C0" w:rsidRPr="00882838" w14:paraId="3CF2D8B6" w14:textId="77777777" w:rsidTr="7662E134">
              <w:trPr>
                <w:cantSplit/>
              </w:trPr>
              <w:tc>
                <w:tcPr>
                  <w:tcW w:w="464" w:type="dxa"/>
                </w:tcPr>
                <w:p w14:paraId="0FB78278" w14:textId="7049A65C" w:rsidR="00E655C0" w:rsidRPr="00882838" w:rsidRDefault="7D0CF493" w:rsidP="00DB4B45">
                  <w:pPr>
                    <w:pStyle w:val="SyGrid"/>
                    <w:framePr w:hSpace="0" w:wrap="auto" w:vAnchor="margin" w:xAlign="left" w:yAlign="inline"/>
                    <w:rPr>
                      <w:color w:val="000000"/>
                    </w:rPr>
                  </w:pPr>
                  <w:r w:rsidRPr="5DD211FA">
                    <w:rPr>
                      <w:color w:val="000000" w:themeColor="text1"/>
                    </w:rPr>
                    <w:t>5</w:t>
                  </w:r>
                </w:p>
              </w:tc>
              <w:tc>
                <w:tcPr>
                  <w:tcW w:w="6461" w:type="dxa"/>
                  <w:vAlign w:val="bottom"/>
                </w:tcPr>
                <w:p w14:paraId="1FC39945" w14:textId="5C0DEEFF" w:rsidR="00E655C0" w:rsidRPr="00882838" w:rsidRDefault="7D0CF493" w:rsidP="00DB4B45">
                  <w:pPr>
                    <w:pStyle w:val="SyGrid"/>
                    <w:framePr w:hSpace="0" w:wrap="auto" w:vAnchor="margin" w:xAlign="left" w:yAlign="inline"/>
                    <w:rPr>
                      <w:color w:val="000000"/>
                    </w:rPr>
                  </w:pPr>
                  <w:r w:rsidRPr="5DD211FA">
                    <w:rPr>
                      <w:b/>
                      <w:bCs/>
                      <w:color w:val="000000" w:themeColor="text1"/>
                    </w:rPr>
                    <w:t>Applications</w:t>
                  </w:r>
                  <w:r w:rsidRPr="5DD211FA">
                    <w:rPr>
                      <w:color w:val="000000" w:themeColor="text1"/>
                    </w:rPr>
                    <w:t xml:space="preserve"> of topics 1-4</w:t>
                  </w:r>
                </w:p>
              </w:tc>
              <w:tc>
                <w:tcPr>
                  <w:tcW w:w="1170" w:type="dxa"/>
                  <w:vAlign w:val="center"/>
                </w:tcPr>
                <w:p w14:paraId="0562CB0E" w14:textId="3CCEC8C9" w:rsidR="00E655C0" w:rsidRPr="00882838" w:rsidRDefault="7D0CF493" w:rsidP="00DB4B45">
                  <w:pPr>
                    <w:pStyle w:val="SyHours"/>
                    <w:framePr w:hSpace="0" w:wrap="auto" w:vAnchor="margin" w:xAlign="left" w:yAlign="inline"/>
                    <w:rPr>
                      <w:color w:val="000000"/>
                    </w:rPr>
                  </w:pPr>
                  <w:r w:rsidRPr="5DD211FA">
                    <w:rPr>
                      <w:color w:val="000000" w:themeColor="text1"/>
                    </w:rPr>
                    <w:t>1</w:t>
                  </w:r>
                </w:p>
              </w:tc>
              <w:tc>
                <w:tcPr>
                  <w:tcW w:w="1170" w:type="dxa"/>
                  <w:vAlign w:val="center"/>
                </w:tcPr>
                <w:p w14:paraId="34CE0A41" w14:textId="0E6C81E9" w:rsidR="00E655C0" w:rsidRPr="00882838" w:rsidRDefault="427EA53D" w:rsidP="00DB4B45">
                  <w:pPr>
                    <w:pStyle w:val="SyHours"/>
                    <w:framePr w:hSpace="0" w:wrap="auto" w:vAnchor="margin" w:xAlign="left" w:yAlign="inline"/>
                    <w:rPr>
                      <w:color w:val="000000"/>
                    </w:rPr>
                  </w:pPr>
                  <w:r w:rsidRPr="5DD211FA">
                    <w:rPr>
                      <w:color w:val="000000" w:themeColor="text1"/>
                    </w:rPr>
                    <w:t>-</w:t>
                  </w:r>
                </w:p>
              </w:tc>
            </w:tr>
            <w:tr w:rsidR="00E655C0" w:rsidRPr="00882838" w14:paraId="62EBF3C5" w14:textId="77777777" w:rsidTr="7662E134">
              <w:trPr>
                <w:cantSplit/>
              </w:trPr>
              <w:tc>
                <w:tcPr>
                  <w:tcW w:w="464" w:type="dxa"/>
                </w:tcPr>
                <w:p w14:paraId="6D98A12B" w14:textId="32DE2B26" w:rsidR="00E655C0" w:rsidRPr="00882838" w:rsidRDefault="7D0CF493" w:rsidP="00DB4B45">
                  <w:pPr>
                    <w:pStyle w:val="SyGrid"/>
                    <w:framePr w:hSpace="0" w:wrap="auto" w:vAnchor="margin" w:xAlign="left" w:yAlign="inline"/>
                    <w:rPr>
                      <w:color w:val="000000"/>
                    </w:rPr>
                  </w:pPr>
                  <w:r w:rsidRPr="5DD211FA">
                    <w:rPr>
                      <w:color w:val="000000" w:themeColor="text1"/>
                    </w:rPr>
                    <w:t>6</w:t>
                  </w:r>
                </w:p>
              </w:tc>
              <w:tc>
                <w:tcPr>
                  <w:tcW w:w="6461" w:type="dxa"/>
                  <w:vAlign w:val="bottom"/>
                </w:tcPr>
                <w:p w14:paraId="34A92C4D" w14:textId="380D81D3" w:rsidR="00E655C0" w:rsidRPr="0028288C" w:rsidRDefault="3DC12885" w:rsidP="7662E134">
                  <w:pPr>
                    <w:pStyle w:val="SyGrid"/>
                    <w:framePr w:hSpace="0" w:wrap="auto" w:vAnchor="margin" w:xAlign="left" w:yAlign="inline"/>
                    <w:rPr>
                      <w:color w:val="000000" w:themeColor="text1"/>
                    </w:rPr>
                  </w:pPr>
                  <w:r w:rsidRPr="7662E134">
                    <w:rPr>
                      <w:b/>
                      <w:bCs/>
                      <w:color w:val="000000" w:themeColor="text1"/>
                    </w:rPr>
                    <w:t xml:space="preserve">Orthogonality </w:t>
                  </w:r>
                </w:p>
                <w:p w14:paraId="2946DB82" w14:textId="78B70A29" w:rsidR="00E655C0" w:rsidRPr="0028288C" w:rsidRDefault="3366DD88" w:rsidP="7662E134">
                  <w:pPr>
                    <w:pStyle w:val="SyGrid"/>
                    <w:framePr w:hSpace="0" w:wrap="auto" w:vAnchor="margin" w:xAlign="left" w:yAlign="inline"/>
                    <w:rPr>
                      <w:color w:val="000000"/>
                    </w:rPr>
                  </w:pPr>
                  <w:r w:rsidRPr="7662E134">
                    <w:rPr>
                      <w:color w:val="000000" w:themeColor="text1"/>
                    </w:rPr>
                    <w:t xml:space="preserve">Inner product, length and orthogonality; Orthogonal sets; Orthogonal projections; The Gram-Schmidt process; </w:t>
                  </w:r>
                  <w:r w:rsidR="2C8F5349" w:rsidRPr="7662E134">
                    <w:rPr>
                      <w:color w:val="000000" w:themeColor="text1"/>
                    </w:rPr>
                    <w:t>QR factorization</w:t>
                  </w:r>
                  <w:r w:rsidR="3DC12885" w:rsidRPr="7662E134">
                    <w:rPr>
                      <w:color w:val="000000" w:themeColor="text1"/>
                    </w:rPr>
                    <w:t xml:space="preserve">; </w:t>
                  </w:r>
                </w:p>
              </w:tc>
              <w:tc>
                <w:tcPr>
                  <w:tcW w:w="1170" w:type="dxa"/>
                  <w:vAlign w:val="center"/>
                </w:tcPr>
                <w:p w14:paraId="5997CC1D" w14:textId="7CD34D4B" w:rsidR="00E655C0" w:rsidRPr="00882838" w:rsidRDefault="067EDE52" w:rsidP="00DB4B45">
                  <w:pPr>
                    <w:pStyle w:val="SyHours"/>
                    <w:framePr w:hSpace="0" w:wrap="auto" w:vAnchor="margin" w:xAlign="left" w:yAlign="inline"/>
                    <w:rPr>
                      <w:color w:val="000000"/>
                    </w:rPr>
                  </w:pPr>
                  <w:r w:rsidRPr="59BB01AB">
                    <w:rPr>
                      <w:color w:val="000000" w:themeColor="text1"/>
                    </w:rPr>
                    <w:t>4</w:t>
                  </w:r>
                </w:p>
              </w:tc>
              <w:tc>
                <w:tcPr>
                  <w:tcW w:w="1170" w:type="dxa"/>
                  <w:vAlign w:val="center"/>
                </w:tcPr>
                <w:p w14:paraId="110FFD37" w14:textId="2A113BBA" w:rsidR="00E655C0" w:rsidRPr="00882838" w:rsidRDefault="432CFC50" w:rsidP="00DB4B45">
                  <w:pPr>
                    <w:pStyle w:val="SyHours"/>
                    <w:framePr w:hSpace="0" w:wrap="auto" w:vAnchor="margin" w:xAlign="left" w:yAlign="inline"/>
                    <w:rPr>
                      <w:color w:val="000000"/>
                    </w:rPr>
                  </w:pPr>
                  <w:r w:rsidRPr="3DE70ABC">
                    <w:rPr>
                      <w:color w:val="000000" w:themeColor="text1"/>
                    </w:rPr>
                    <w:t>2</w:t>
                  </w:r>
                </w:p>
              </w:tc>
            </w:tr>
            <w:tr w:rsidR="00E655C0" w:rsidRPr="00882838" w14:paraId="6B699379" w14:textId="77777777" w:rsidTr="7662E134">
              <w:trPr>
                <w:cantSplit/>
              </w:trPr>
              <w:tc>
                <w:tcPr>
                  <w:tcW w:w="464" w:type="dxa"/>
                </w:tcPr>
                <w:p w14:paraId="1A5A9D39" w14:textId="204F5D14" w:rsidR="64E5FD0A" w:rsidRPr="64E5FD0A" w:rsidRDefault="00D44A52" w:rsidP="0042246F">
                  <w:pPr>
                    <w:pStyle w:val="SyGrid"/>
                    <w:framePr w:hSpace="0" w:wrap="auto" w:vAnchor="margin" w:xAlign="left" w:yAlign="inline"/>
                    <w:rPr>
                      <w:color w:val="000000" w:themeColor="text1"/>
                    </w:rPr>
                  </w:pPr>
                  <w:r>
                    <w:rPr>
                      <w:color w:val="000000" w:themeColor="text1"/>
                    </w:rPr>
                    <w:t>7</w:t>
                  </w:r>
                </w:p>
              </w:tc>
              <w:tc>
                <w:tcPr>
                  <w:tcW w:w="6461" w:type="dxa"/>
                  <w:vAlign w:val="bottom"/>
                </w:tcPr>
                <w:p w14:paraId="6E66DA27" w14:textId="55B28B4C" w:rsidR="64E5FD0A" w:rsidRDefault="49EED4C8" w:rsidP="7662E134">
                  <w:pPr>
                    <w:pStyle w:val="SyGrid"/>
                    <w:framePr w:hSpace="0" w:wrap="auto" w:vAnchor="margin" w:xAlign="left" w:yAlign="inline"/>
                    <w:rPr>
                      <w:b/>
                      <w:bCs/>
                      <w:color w:val="000000" w:themeColor="text1"/>
                    </w:rPr>
                  </w:pPr>
                  <w:r w:rsidRPr="7662E134">
                    <w:rPr>
                      <w:b/>
                      <w:bCs/>
                      <w:color w:val="000000" w:themeColor="text1"/>
                    </w:rPr>
                    <w:t>L</w:t>
                  </w:r>
                  <w:r w:rsidR="1343CDAA" w:rsidRPr="7662E134">
                    <w:rPr>
                      <w:b/>
                      <w:bCs/>
                      <w:color w:val="000000" w:themeColor="text1"/>
                    </w:rPr>
                    <w:t>east</w:t>
                  </w:r>
                  <w:r w:rsidR="65577FF1" w:rsidRPr="7662E134">
                    <w:rPr>
                      <w:b/>
                      <w:bCs/>
                      <w:color w:val="000000" w:themeColor="text1"/>
                    </w:rPr>
                    <w:t xml:space="preserve"> squares</w:t>
                  </w:r>
                </w:p>
                <w:p w14:paraId="7699FE28" w14:textId="3706033A" w:rsidR="4AC3E7BE" w:rsidRDefault="25FBD2BE" w:rsidP="7662E134">
                  <w:pPr>
                    <w:pStyle w:val="SyGrid"/>
                    <w:framePr w:hSpace="0" w:wrap="auto" w:vAnchor="margin" w:xAlign="left" w:yAlign="inline"/>
                    <w:spacing w:line="259" w:lineRule="auto"/>
                    <w:rPr>
                      <w:color w:val="000000" w:themeColor="text1"/>
                    </w:rPr>
                  </w:pPr>
                  <w:r w:rsidRPr="7662E134">
                    <w:rPr>
                      <w:color w:val="000000" w:themeColor="text1"/>
                    </w:rPr>
                    <w:t>Minimization Problems,</w:t>
                  </w:r>
                </w:p>
                <w:p w14:paraId="47FD7896" w14:textId="62AC7965" w:rsidR="64E5FD0A" w:rsidRDefault="53837329" w:rsidP="7662E134">
                  <w:pPr>
                    <w:pStyle w:val="SyGrid"/>
                    <w:framePr w:hSpace="0" w:wrap="auto" w:vAnchor="margin" w:xAlign="left" w:yAlign="inline"/>
                    <w:rPr>
                      <w:color w:val="000000" w:themeColor="text1"/>
                    </w:rPr>
                  </w:pPr>
                  <w:r w:rsidRPr="7662E134">
                    <w:rPr>
                      <w:color w:val="000000" w:themeColor="text1"/>
                    </w:rPr>
                    <w:t>l</w:t>
                  </w:r>
                  <w:r w:rsidR="0E173F86" w:rsidRPr="7662E134">
                    <w:rPr>
                      <w:color w:val="000000" w:themeColor="text1"/>
                    </w:rPr>
                    <w:t xml:space="preserve">east-squares </w:t>
                  </w:r>
                  <w:r w:rsidR="462E688A" w:rsidRPr="7662E134">
                    <w:rPr>
                      <w:color w:val="000000" w:themeColor="text1"/>
                    </w:rPr>
                    <w:t>solution,</w:t>
                  </w:r>
                </w:p>
                <w:p w14:paraId="43F026DA" w14:textId="5022244F" w:rsidR="64E5FD0A" w:rsidRDefault="64E5FD0A" w:rsidP="7662E134">
                  <w:pPr>
                    <w:pStyle w:val="SyGrid"/>
                    <w:framePr w:hSpace="0" w:wrap="auto" w:vAnchor="margin" w:xAlign="left" w:yAlign="inline"/>
                    <w:rPr>
                      <w:color w:val="000000" w:themeColor="text1"/>
                    </w:rPr>
                  </w:pPr>
                </w:p>
              </w:tc>
              <w:tc>
                <w:tcPr>
                  <w:tcW w:w="1170" w:type="dxa"/>
                  <w:vAlign w:val="center"/>
                </w:tcPr>
                <w:p w14:paraId="087261A4" w14:textId="27F25981" w:rsidR="64E5FD0A" w:rsidRPr="64E5FD0A" w:rsidRDefault="759D6FE2" w:rsidP="0042246F">
                  <w:pPr>
                    <w:pStyle w:val="SyHours"/>
                    <w:framePr w:hSpace="0" w:wrap="auto" w:vAnchor="margin" w:xAlign="left" w:yAlign="inline"/>
                    <w:rPr>
                      <w:color w:val="000000" w:themeColor="text1"/>
                    </w:rPr>
                  </w:pPr>
                  <w:r w:rsidRPr="79AEB100">
                    <w:rPr>
                      <w:color w:val="000000" w:themeColor="text1"/>
                    </w:rPr>
                    <w:t>2</w:t>
                  </w:r>
                </w:p>
              </w:tc>
              <w:tc>
                <w:tcPr>
                  <w:tcW w:w="1170" w:type="dxa"/>
                  <w:vAlign w:val="center"/>
                </w:tcPr>
                <w:p w14:paraId="6FBC5E80" w14:textId="06414C40" w:rsidR="64E5FD0A" w:rsidRPr="64E5FD0A" w:rsidRDefault="1FF90864" w:rsidP="0042246F">
                  <w:pPr>
                    <w:pStyle w:val="SyHours"/>
                    <w:framePr w:hSpace="0" w:wrap="auto" w:vAnchor="margin" w:xAlign="left" w:yAlign="inline"/>
                    <w:rPr>
                      <w:color w:val="000000" w:themeColor="text1"/>
                    </w:rPr>
                  </w:pPr>
                  <w:r w:rsidRPr="7CCD4DC4">
                    <w:rPr>
                      <w:color w:val="000000" w:themeColor="text1"/>
                    </w:rPr>
                    <w:t>1</w:t>
                  </w:r>
                </w:p>
              </w:tc>
            </w:tr>
            <w:tr w:rsidR="00E655C0" w:rsidRPr="00882838" w14:paraId="6BB9E253" w14:textId="77777777" w:rsidTr="7662E134">
              <w:trPr>
                <w:cantSplit/>
              </w:trPr>
              <w:tc>
                <w:tcPr>
                  <w:tcW w:w="464" w:type="dxa"/>
                </w:tcPr>
                <w:p w14:paraId="3E74E526" w14:textId="1E336ED6" w:rsidR="64E5FD0A" w:rsidRPr="64E5FD0A" w:rsidRDefault="00D44A52" w:rsidP="0042246F">
                  <w:pPr>
                    <w:pStyle w:val="SyGrid"/>
                    <w:framePr w:hSpace="0" w:wrap="auto" w:vAnchor="margin" w:xAlign="left" w:yAlign="inline"/>
                    <w:rPr>
                      <w:color w:val="000000" w:themeColor="text1"/>
                    </w:rPr>
                  </w:pPr>
                  <w:r>
                    <w:rPr>
                      <w:color w:val="000000" w:themeColor="text1"/>
                    </w:rPr>
                    <w:t>8</w:t>
                  </w:r>
                </w:p>
              </w:tc>
              <w:tc>
                <w:tcPr>
                  <w:tcW w:w="6461" w:type="dxa"/>
                  <w:vAlign w:val="bottom"/>
                </w:tcPr>
                <w:p w14:paraId="328809DC" w14:textId="5A8FCC94" w:rsidR="64E5FD0A" w:rsidRDefault="65577FF1" w:rsidP="7662E134">
                  <w:pPr>
                    <w:pStyle w:val="SyGrid"/>
                    <w:framePr w:hSpace="0" w:wrap="auto" w:vAnchor="margin" w:xAlign="left" w:yAlign="inline"/>
                    <w:spacing w:line="259" w:lineRule="auto"/>
                    <w:rPr>
                      <w:b/>
                      <w:bCs/>
                      <w:color w:val="000000" w:themeColor="text1"/>
                    </w:rPr>
                  </w:pPr>
                  <w:proofErr w:type="spellStart"/>
                  <w:r w:rsidRPr="7662E134">
                    <w:rPr>
                      <w:b/>
                      <w:bCs/>
                      <w:color w:val="000000" w:themeColor="text1"/>
                    </w:rPr>
                    <w:t>EigenValues</w:t>
                  </w:r>
                  <w:proofErr w:type="spellEnd"/>
                  <w:r w:rsidRPr="7662E134">
                    <w:rPr>
                      <w:b/>
                      <w:bCs/>
                      <w:color w:val="000000" w:themeColor="text1"/>
                    </w:rPr>
                    <w:t xml:space="preserve"> and Singular Values</w:t>
                  </w:r>
                </w:p>
                <w:p w14:paraId="0F98CFE5" w14:textId="5E1D4D18" w:rsidR="64E5FD0A" w:rsidRDefault="65577FF1" w:rsidP="7662E134">
                  <w:pPr>
                    <w:pStyle w:val="SyGrid"/>
                    <w:framePr w:hSpace="0" w:wrap="auto" w:vAnchor="margin" w:xAlign="left" w:yAlign="inline"/>
                    <w:rPr>
                      <w:color w:val="000000" w:themeColor="text1"/>
                    </w:rPr>
                  </w:pPr>
                  <w:proofErr w:type="spellStart"/>
                  <w:r w:rsidRPr="7662E134">
                    <w:rPr>
                      <w:color w:val="000000" w:themeColor="text1"/>
                    </w:rPr>
                    <w:t>EigenDecomposition</w:t>
                  </w:r>
                  <w:proofErr w:type="spellEnd"/>
                  <w:r w:rsidRPr="7662E134">
                    <w:rPr>
                      <w:color w:val="000000" w:themeColor="text1"/>
                    </w:rPr>
                    <w:t xml:space="preserve"> : Diagonalizing a matrix</w:t>
                  </w:r>
                </w:p>
                <w:p w14:paraId="039B76A9" w14:textId="4AD914C8" w:rsidR="64E5FD0A" w:rsidRDefault="65577FF1" w:rsidP="0042246F">
                  <w:pPr>
                    <w:pStyle w:val="SyGrid"/>
                    <w:framePr w:hSpace="0" w:wrap="auto" w:vAnchor="margin" w:xAlign="left" w:yAlign="inline"/>
                    <w:rPr>
                      <w:color w:val="000000" w:themeColor="text1"/>
                    </w:rPr>
                  </w:pPr>
                  <w:r w:rsidRPr="7662E134">
                    <w:rPr>
                      <w:color w:val="000000" w:themeColor="text1"/>
                    </w:rPr>
                    <w:t>Singular value decomposition and Pseudo-Inverse; condition number and rank</w:t>
                  </w:r>
                </w:p>
                <w:p w14:paraId="3D496A30" w14:textId="13D65F44" w:rsidR="64E5FD0A" w:rsidRDefault="64E5FD0A" w:rsidP="7662E134">
                  <w:pPr>
                    <w:pStyle w:val="SyGrid"/>
                    <w:framePr w:hSpace="0" w:wrap="auto" w:vAnchor="margin" w:xAlign="left" w:yAlign="inline"/>
                    <w:rPr>
                      <w:color w:val="000000" w:themeColor="text1"/>
                    </w:rPr>
                  </w:pPr>
                </w:p>
              </w:tc>
              <w:tc>
                <w:tcPr>
                  <w:tcW w:w="1170" w:type="dxa"/>
                  <w:vAlign w:val="center"/>
                </w:tcPr>
                <w:p w14:paraId="2BB1DDB4" w14:textId="4097D08D" w:rsidR="64E5FD0A" w:rsidRPr="64E5FD0A" w:rsidRDefault="64E5FD0A" w:rsidP="0042246F">
                  <w:pPr>
                    <w:pStyle w:val="SyHours"/>
                    <w:framePr w:hSpace="0" w:wrap="auto" w:vAnchor="margin" w:xAlign="left" w:yAlign="inline"/>
                    <w:rPr>
                      <w:color w:val="000000" w:themeColor="text1"/>
                    </w:rPr>
                  </w:pPr>
                  <w:r w:rsidRPr="64E5FD0A">
                    <w:rPr>
                      <w:color w:val="000000" w:themeColor="text1"/>
                    </w:rPr>
                    <w:t>4</w:t>
                  </w:r>
                </w:p>
              </w:tc>
              <w:tc>
                <w:tcPr>
                  <w:tcW w:w="1170" w:type="dxa"/>
                  <w:vAlign w:val="center"/>
                </w:tcPr>
                <w:p w14:paraId="75F463F0" w14:textId="452538AA" w:rsidR="64E5FD0A" w:rsidRPr="64E5FD0A" w:rsidRDefault="64E5FD0A" w:rsidP="0042246F">
                  <w:pPr>
                    <w:pStyle w:val="SyHours"/>
                    <w:framePr w:hSpace="0" w:wrap="auto" w:vAnchor="margin" w:xAlign="left" w:yAlign="inline"/>
                    <w:rPr>
                      <w:color w:val="000000" w:themeColor="text1"/>
                    </w:rPr>
                  </w:pPr>
                  <w:r w:rsidRPr="64E5FD0A">
                    <w:rPr>
                      <w:color w:val="000000" w:themeColor="text1"/>
                    </w:rPr>
                    <w:t>2</w:t>
                  </w:r>
                </w:p>
              </w:tc>
            </w:tr>
            <w:tr w:rsidR="00E655C0" w:rsidRPr="00882838" w14:paraId="07459315" w14:textId="77777777" w:rsidTr="7662E134">
              <w:trPr>
                <w:cantSplit/>
              </w:trPr>
              <w:tc>
                <w:tcPr>
                  <w:tcW w:w="464" w:type="dxa"/>
                </w:tcPr>
                <w:p w14:paraId="6537F28F" w14:textId="4313BC3F" w:rsidR="00E655C0" w:rsidRPr="00882838" w:rsidRDefault="7D0CF493" w:rsidP="00DB4B45">
                  <w:pPr>
                    <w:pStyle w:val="SyGrid"/>
                    <w:framePr w:hSpace="0" w:wrap="auto" w:vAnchor="margin" w:xAlign="left" w:yAlign="inline"/>
                    <w:rPr>
                      <w:color w:val="000000"/>
                    </w:rPr>
                  </w:pPr>
                  <w:r w:rsidRPr="5DD211FA">
                    <w:rPr>
                      <w:color w:val="000000" w:themeColor="text1"/>
                    </w:rPr>
                    <w:t>9</w:t>
                  </w:r>
                </w:p>
              </w:tc>
              <w:tc>
                <w:tcPr>
                  <w:tcW w:w="6461" w:type="dxa"/>
                </w:tcPr>
                <w:p w14:paraId="2595FC88" w14:textId="7A7C706E" w:rsidR="00E655C0" w:rsidRPr="00882838" w:rsidRDefault="5CEA670B" w:rsidP="74B19583">
                  <w:pPr>
                    <w:pStyle w:val="SyGrid"/>
                    <w:framePr w:hSpace="0" w:wrap="auto" w:vAnchor="margin" w:xAlign="left" w:yAlign="inline"/>
                    <w:rPr>
                      <w:color w:val="000000" w:themeColor="text1"/>
                    </w:rPr>
                  </w:pPr>
                  <w:r w:rsidRPr="74B19583">
                    <w:rPr>
                      <w:b/>
                      <w:bCs/>
                      <w:color w:val="000000" w:themeColor="text1"/>
                    </w:rPr>
                    <w:t>Applications</w:t>
                  </w:r>
                  <w:r w:rsidRPr="74B19583">
                    <w:rPr>
                      <w:color w:val="000000" w:themeColor="text1"/>
                    </w:rPr>
                    <w:t xml:space="preserve"> of topics </w:t>
                  </w:r>
                  <w:r w:rsidR="5AFBDFF6" w:rsidRPr="74B19583">
                    <w:rPr>
                      <w:color w:val="000000" w:themeColor="text1"/>
                    </w:rPr>
                    <w:t>6</w:t>
                  </w:r>
                  <w:r w:rsidRPr="74B19583">
                    <w:rPr>
                      <w:color w:val="000000" w:themeColor="text1"/>
                    </w:rPr>
                    <w:t>-8</w:t>
                  </w:r>
                </w:p>
                <w:p w14:paraId="4B7202D5" w14:textId="02A6801D" w:rsidR="007F1567" w:rsidRPr="007F1567" w:rsidRDefault="02E36ED8" w:rsidP="007F1567">
                  <w:pPr>
                    <w:pStyle w:val="SyGrid"/>
                    <w:framePr w:hSpace="0" w:wrap="auto" w:vAnchor="margin" w:xAlign="left" w:yAlign="inline"/>
                    <w:numPr>
                      <w:ilvl w:val="0"/>
                      <w:numId w:val="7"/>
                    </w:numPr>
                    <w:rPr>
                      <w:color w:val="000000"/>
                    </w:rPr>
                  </w:pPr>
                  <w:r w:rsidRPr="237E8637">
                    <w:rPr>
                      <w:color w:val="000000" w:themeColor="text1"/>
                    </w:rPr>
                    <w:t xml:space="preserve">Fourier Series </w:t>
                  </w:r>
                  <w:r w:rsidR="16B851FF" w:rsidRPr="237E8637">
                    <w:rPr>
                      <w:color w:val="000000" w:themeColor="text1"/>
                    </w:rPr>
                    <w:t xml:space="preserve">(DFT) </w:t>
                  </w:r>
                  <w:r w:rsidRPr="237E8637">
                    <w:rPr>
                      <w:color w:val="000000" w:themeColor="text1"/>
                    </w:rPr>
                    <w:t>– linear algebra for functions</w:t>
                  </w:r>
                  <w:r w:rsidR="4F8C4D9E" w:rsidRPr="237E8637">
                    <w:rPr>
                      <w:color w:val="000000" w:themeColor="text1"/>
                    </w:rPr>
                    <w:t xml:space="preserve"> </w:t>
                  </w:r>
                </w:p>
                <w:p w14:paraId="6DFB9E20" w14:textId="39D56AE1" w:rsidR="00E655C0" w:rsidRPr="00882838" w:rsidRDefault="575747CD" w:rsidP="007F1567">
                  <w:pPr>
                    <w:pStyle w:val="SyGrid"/>
                    <w:framePr w:hSpace="0" w:wrap="auto" w:vAnchor="margin" w:xAlign="left" w:yAlign="inline"/>
                    <w:numPr>
                      <w:ilvl w:val="0"/>
                      <w:numId w:val="7"/>
                    </w:numPr>
                    <w:rPr>
                      <w:color w:val="000000"/>
                    </w:rPr>
                  </w:pPr>
                  <w:r w:rsidRPr="74B19583">
                    <w:rPr>
                      <w:color w:val="000000" w:themeColor="text1"/>
                    </w:rPr>
                    <w:t xml:space="preserve">Principle component analysis </w:t>
                  </w:r>
                </w:p>
              </w:tc>
              <w:tc>
                <w:tcPr>
                  <w:tcW w:w="1170" w:type="dxa"/>
                  <w:vAlign w:val="center"/>
                </w:tcPr>
                <w:p w14:paraId="70DF9E56" w14:textId="7B05EDA8" w:rsidR="00E655C0" w:rsidRPr="00882838" w:rsidRDefault="412A4867" w:rsidP="001570C7">
                  <w:pPr>
                    <w:pStyle w:val="SyHours"/>
                    <w:framePr w:hSpace="0" w:wrap="auto" w:vAnchor="margin" w:xAlign="left" w:yAlign="inline"/>
                    <w:rPr>
                      <w:color w:val="000000"/>
                    </w:rPr>
                  </w:pPr>
                  <w:r w:rsidRPr="79AEB100">
                    <w:rPr>
                      <w:color w:val="000000" w:themeColor="text1"/>
                    </w:rPr>
                    <w:t>3</w:t>
                  </w:r>
                </w:p>
              </w:tc>
              <w:tc>
                <w:tcPr>
                  <w:tcW w:w="1170" w:type="dxa"/>
                  <w:vAlign w:val="center"/>
                </w:tcPr>
                <w:p w14:paraId="44E871BC" w14:textId="371FF951" w:rsidR="00E655C0" w:rsidRPr="00882838" w:rsidRDefault="56BC0586" w:rsidP="007F791F">
                  <w:pPr>
                    <w:pStyle w:val="SyHours"/>
                    <w:framePr w:hSpace="0" w:wrap="auto" w:vAnchor="margin" w:xAlign="left" w:yAlign="inline"/>
                    <w:rPr>
                      <w:color w:val="000000"/>
                    </w:rPr>
                  </w:pPr>
                  <w:r w:rsidRPr="7CCD4DC4">
                    <w:rPr>
                      <w:color w:val="000000" w:themeColor="text1"/>
                    </w:rPr>
                    <w:t>1</w:t>
                  </w:r>
                </w:p>
              </w:tc>
            </w:tr>
          </w:tbl>
          <w:p w14:paraId="144A5D23" w14:textId="77777777" w:rsidR="002B6D17" w:rsidRPr="00FD47DE" w:rsidRDefault="002B6D17" w:rsidP="00034918">
            <w:pPr>
              <w:rPr>
                <w:rFonts w:ascii="Calibri" w:eastAsia="Arial" w:hAnsi="Calibri" w:cs="Arial"/>
                <w:b/>
                <w:sz w:val="22"/>
                <w:szCs w:val="22"/>
              </w:rPr>
            </w:pPr>
          </w:p>
        </w:tc>
      </w:tr>
      <w:tr w:rsidR="009A05F9" w:rsidRPr="00FD47DE" w14:paraId="738610EB"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5" w:author="Lim Fun Siong" w:date="2020-05-19T09:43: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637805D2" w14:textId="77777777" w:rsidR="002B6D17" w:rsidRPr="00034918" w:rsidRDefault="002B6D17" w:rsidP="00034918">
            <w:pPr>
              <w:rPr>
                <w:rFonts w:ascii="Calibri" w:hAnsi="Calibri"/>
                <w:sz w:val="22"/>
                <w:szCs w:val="22"/>
              </w:rPr>
            </w:pPr>
          </w:p>
        </w:tc>
      </w:tr>
      <w:tr w:rsidR="009A05F9" w:rsidRPr="00FD47DE" w:rsidDel="00A33D37" w14:paraId="463F29E8" w14:textId="2CB34429" w:rsidTr="00A33D37">
        <w:trPr>
          <w:del w:id="6" w:author="Lim Fun Siong" w:date="2020-05-19T09:43:00Z"/>
        </w:trPr>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Change w:id="7" w:author="Lim Fun Siong" w:date="2020-05-19T09:43: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
            </w:tcPrChange>
          </w:tcPr>
          <w:p w14:paraId="3B7B4B86" w14:textId="4B8AF3AE" w:rsidR="004D45CC" w:rsidRPr="00FD47DE" w:rsidDel="00A33D37" w:rsidRDefault="004D45CC" w:rsidP="00034918">
            <w:pPr>
              <w:rPr>
                <w:del w:id="8" w:author="Lim Fun Siong" w:date="2020-05-19T09:43:00Z"/>
                <w:rFonts w:ascii="Calibri" w:eastAsia="Arial" w:hAnsi="Calibri" w:cs="Arial"/>
                <w:b/>
                <w:sz w:val="22"/>
                <w:szCs w:val="22"/>
              </w:rPr>
            </w:pPr>
          </w:p>
        </w:tc>
      </w:tr>
      <w:tr w:rsidR="009A05F9" w:rsidRPr="00FD47DE" w14:paraId="71229603"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Change w:id="9" w:author="Lim Fun Siong" w:date="2020-05-19T09:43: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
            </w:tcPrChange>
          </w:tcPr>
          <w:p w14:paraId="5F4D4D47" w14:textId="545BCC4A" w:rsidR="002B6D17" w:rsidRPr="009601D1" w:rsidRDefault="1F12101B" w:rsidP="1338F4A9">
            <w:pPr>
              <w:rPr>
                <w:rFonts w:ascii="Calibri" w:eastAsia="Arial" w:hAnsi="Calibri" w:cs="Arial"/>
                <w:b/>
                <w:bCs/>
                <w:color w:val="FF0000"/>
                <w:sz w:val="22"/>
                <w:szCs w:val="22"/>
              </w:rPr>
            </w:pPr>
            <w:r w:rsidRPr="237E8637">
              <w:rPr>
                <w:rFonts w:ascii="Calibri" w:eastAsia="Arial" w:hAnsi="Calibri" w:cs="Arial"/>
                <w:b/>
                <w:bCs/>
                <w:color w:val="FF0000"/>
                <w:sz w:val="22"/>
                <w:szCs w:val="22"/>
              </w:rPr>
              <w:t>Assessment (includes both continuous and</w:t>
            </w:r>
            <w:r w:rsidR="04B42AED" w:rsidRPr="237E8637">
              <w:rPr>
                <w:rFonts w:ascii="Calibri" w:eastAsia="Arial" w:hAnsi="Calibri" w:cs="Arial"/>
                <w:b/>
                <w:bCs/>
                <w:color w:val="FF0000"/>
                <w:sz w:val="22"/>
                <w:szCs w:val="22"/>
              </w:rPr>
              <w:t xml:space="preserve"> summative assessment) </w:t>
            </w:r>
          </w:p>
        </w:tc>
      </w:tr>
      <w:tr w:rsidR="009A05F9" w:rsidRPr="00FD47DE" w14:paraId="460DC07F"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Change w:id="10" w:author="Lim Fun Siong" w:date="2020-05-19T09:43: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
            </w:tcPrChange>
          </w:tcPr>
          <w:p w14:paraId="3A0FF5F2" w14:textId="77777777" w:rsidR="002B6D17" w:rsidRPr="00FD47DE" w:rsidRDefault="002B6D17" w:rsidP="00034918">
            <w:pPr>
              <w:rPr>
                <w:rFonts w:ascii="Calibri" w:hAnsi="Calibri"/>
                <w:sz w:val="22"/>
                <w:szCs w:val="22"/>
              </w:rPr>
            </w:pPr>
          </w:p>
          <w:tbl>
            <w:tblPr>
              <w:tblW w:w="96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663"/>
              <w:gridCol w:w="1662"/>
              <w:gridCol w:w="1402"/>
              <w:gridCol w:w="1236"/>
              <w:gridCol w:w="1777"/>
              <w:gridCol w:w="1873"/>
            </w:tblGrid>
            <w:tr w:rsidR="00657207" w:rsidRPr="00FD47DE" w14:paraId="0EC57E00" w14:textId="77777777" w:rsidTr="237E8637">
              <w:tc>
                <w:tcPr>
                  <w:tcW w:w="1675" w:type="dxa"/>
                  <w:shd w:val="clear" w:color="auto" w:fill="auto"/>
                </w:tcPr>
                <w:p w14:paraId="18089E2F" w14:textId="77777777" w:rsidR="002B6D17" w:rsidRPr="00FD47DE" w:rsidRDefault="002B6D17" w:rsidP="00034918">
                  <w:pPr>
                    <w:rPr>
                      <w:rFonts w:ascii="Calibri" w:hAnsi="Calibri"/>
                      <w:sz w:val="22"/>
                      <w:szCs w:val="22"/>
                    </w:rPr>
                  </w:pPr>
                  <w:r w:rsidRPr="00FD47DE">
                    <w:rPr>
                      <w:rFonts w:ascii="Calibri" w:eastAsia="Arial" w:hAnsi="Calibri" w:cs="Arial"/>
                      <w:b/>
                      <w:sz w:val="22"/>
                      <w:szCs w:val="22"/>
                    </w:rPr>
                    <w:t>Component</w:t>
                  </w:r>
                </w:p>
              </w:tc>
              <w:tc>
                <w:tcPr>
                  <w:tcW w:w="1603" w:type="dxa"/>
                  <w:shd w:val="clear" w:color="auto" w:fill="auto"/>
                </w:tcPr>
                <w:p w14:paraId="3CB9459B" w14:textId="77777777" w:rsidR="002B6D17" w:rsidRPr="00FD47DE" w:rsidRDefault="002B6D17" w:rsidP="00034918">
                  <w:pPr>
                    <w:jc w:val="center"/>
                    <w:rPr>
                      <w:rFonts w:ascii="Calibri" w:hAnsi="Calibri"/>
                      <w:sz w:val="22"/>
                      <w:szCs w:val="22"/>
                    </w:rPr>
                  </w:pPr>
                  <w:r w:rsidRPr="00FD47DE">
                    <w:rPr>
                      <w:rFonts w:ascii="Calibri" w:eastAsia="Arial" w:hAnsi="Calibri" w:cs="Arial"/>
                      <w:b/>
                      <w:sz w:val="22"/>
                      <w:szCs w:val="22"/>
                    </w:rPr>
                    <w:t>Course LO Tested</w:t>
                  </w:r>
                </w:p>
              </w:tc>
              <w:tc>
                <w:tcPr>
                  <w:tcW w:w="1412" w:type="dxa"/>
                  <w:shd w:val="clear" w:color="auto" w:fill="auto"/>
                </w:tcPr>
                <w:p w14:paraId="2974AB34" w14:textId="77777777" w:rsidR="002B6D17" w:rsidRPr="00FD47DE" w:rsidRDefault="002B6D17" w:rsidP="00034918">
                  <w:pPr>
                    <w:jc w:val="center"/>
                    <w:rPr>
                      <w:rFonts w:ascii="Calibri" w:hAnsi="Calibri"/>
                      <w:sz w:val="22"/>
                      <w:szCs w:val="22"/>
                    </w:rPr>
                  </w:pPr>
                  <w:r w:rsidRPr="00FD47DE">
                    <w:rPr>
                      <w:rFonts w:ascii="Calibri" w:eastAsia="Arial" w:hAnsi="Calibri" w:cs="Arial"/>
                      <w:b/>
                      <w:sz w:val="22"/>
                      <w:szCs w:val="22"/>
                    </w:rPr>
                    <w:t>Related Programme LO or Graduate Attributes</w:t>
                  </w:r>
                </w:p>
              </w:tc>
              <w:tc>
                <w:tcPr>
                  <w:tcW w:w="1245" w:type="dxa"/>
                  <w:shd w:val="clear" w:color="auto" w:fill="auto"/>
                </w:tcPr>
                <w:p w14:paraId="1934F9E9" w14:textId="77777777" w:rsidR="002B6D17" w:rsidRPr="00FD47DE" w:rsidRDefault="002B6D17" w:rsidP="00034918">
                  <w:pPr>
                    <w:rPr>
                      <w:rFonts w:ascii="Calibri" w:hAnsi="Calibri"/>
                      <w:sz w:val="22"/>
                      <w:szCs w:val="22"/>
                    </w:rPr>
                  </w:pPr>
                  <w:r w:rsidRPr="00FD47DE">
                    <w:rPr>
                      <w:rFonts w:ascii="Calibri" w:eastAsia="Arial" w:hAnsi="Calibri" w:cs="Arial"/>
                      <w:b/>
                      <w:sz w:val="22"/>
                      <w:szCs w:val="22"/>
                    </w:rPr>
                    <w:t>Weightage</w:t>
                  </w:r>
                </w:p>
              </w:tc>
              <w:tc>
                <w:tcPr>
                  <w:tcW w:w="1791" w:type="dxa"/>
                  <w:shd w:val="clear" w:color="auto" w:fill="auto"/>
                </w:tcPr>
                <w:p w14:paraId="291C2833" w14:textId="77777777" w:rsidR="002B6D17" w:rsidRPr="00FD47DE" w:rsidRDefault="002B6D17" w:rsidP="00034918">
                  <w:pPr>
                    <w:rPr>
                      <w:rFonts w:ascii="Calibri" w:hAnsi="Calibri"/>
                      <w:sz w:val="22"/>
                      <w:szCs w:val="22"/>
                    </w:rPr>
                  </w:pPr>
                  <w:r w:rsidRPr="00FD47DE">
                    <w:rPr>
                      <w:rFonts w:ascii="Calibri" w:eastAsia="Arial" w:hAnsi="Calibri" w:cs="Arial"/>
                      <w:b/>
                      <w:sz w:val="22"/>
                      <w:szCs w:val="22"/>
                    </w:rPr>
                    <w:t>Team/Individual</w:t>
                  </w:r>
                </w:p>
              </w:tc>
              <w:tc>
                <w:tcPr>
                  <w:tcW w:w="1887" w:type="dxa"/>
                  <w:shd w:val="clear" w:color="auto" w:fill="auto"/>
                </w:tcPr>
                <w:p w14:paraId="3AEF6201" w14:textId="77777777" w:rsidR="002B6D17" w:rsidRPr="00FD47DE" w:rsidRDefault="002B6D17" w:rsidP="00B21D36">
                  <w:pPr>
                    <w:rPr>
                      <w:rFonts w:ascii="Calibri" w:hAnsi="Calibri"/>
                      <w:sz w:val="22"/>
                      <w:szCs w:val="22"/>
                    </w:rPr>
                  </w:pPr>
                  <w:r w:rsidRPr="00FD47DE">
                    <w:rPr>
                      <w:rFonts w:ascii="Calibri" w:eastAsia="Arial" w:hAnsi="Calibri" w:cs="Arial"/>
                      <w:b/>
                      <w:sz w:val="22"/>
                      <w:szCs w:val="22"/>
                    </w:rPr>
                    <w:t>Assessment Rubrics</w:t>
                  </w:r>
                </w:p>
              </w:tc>
            </w:tr>
            <w:tr w:rsidR="00657207" w:rsidRPr="00FD47DE" w14:paraId="5630AD66" w14:textId="77777777" w:rsidTr="237E8637">
              <w:tc>
                <w:tcPr>
                  <w:tcW w:w="1675" w:type="dxa"/>
                  <w:shd w:val="clear" w:color="auto" w:fill="auto"/>
                </w:tcPr>
                <w:p w14:paraId="61829076" w14:textId="3854B6B7" w:rsidR="004D45CC" w:rsidRPr="00FD47DE" w:rsidRDefault="584FA711" w:rsidP="00C76C27">
                  <w:pPr>
                    <w:numPr>
                      <w:ilvl w:val="0"/>
                      <w:numId w:val="2"/>
                    </w:numPr>
                    <w:ind w:left="200" w:hanging="200"/>
                    <w:contextualSpacing/>
                    <w:rPr>
                      <w:rFonts w:ascii="Calibri" w:eastAsia="Arial" w:hAnsi="Calibri" w:cs="Arial"/>
                      <w:sz w:val="22"/>
                      <w:szCs w:val="22"/>
                    </w:rPr>
                  </w:pPr>
                  <w:r w:rsidRPr="5DD211FA">
                    <w:rPr>
                      <w:rFonts w:ascii="Calibri" w:eastAsia="Arial" w:hAnsi="Calibri" w:cs="Arial"/>
                      <w:sz w:val="22"/>
                      <w:szCs w:val="22"/>
                    </w:rPr>
                    <w:t>Final Examination</w:t>
                  </w:r>
                </w:p>
              </w:tc>
              <w:tc>
                <w:tcPr>
                  <w:tcW w:w="1603" w:type="dxa"/>
                  <w:shd w:val="clear" w:color="auto" w:fill="auto"/>
                </w:tcPr>
                <w:p w14:paraId="2BA226A1" w14:textId="14B9E792" w:rsidR="004D45CC" w:rsidRPr="00FD47DE" w:rsidRDefault="2B5C2CE6" w:rsidP="004D45CC">
                  <w:pPr>
                    <w:rPr>
                      <w:rFonts w:ascii="Calibri" w:hAnsi="Calibri"/>
                      <w:sz w:val="22"/>
                      <w:szCs w:val="22"/>
                    </w:rPr>
                  </w:pPr>
                  <w:r w:rsidRPr="6E8BDE75">
                    <w:rPr>
                      <w:rFonts w:ascii="Calibri" w:hAnsi="Calibri"/>
                      <w:sz w:val="22"/>
                      <w:szCs w:val="22"/>
                    </w:rPr>
                    <w:t>1 to 8</w:t>
                  </w:r>
                </w:p>
              </w:tc>
              <w:tc>
                <w:tcPr>
                  <w:tcW w:w="1412" w:type="dxa"/>
                  <w:shd w:val="clear" w:color="auto" w:fill="auto"/>
                </w:tcPr>
                <w:p w14:paraId="79E8C3A2" w14:textId="48E14856" w:rsidR="004D45CC" w:rsidRPr="00C626AD" w:rsidRDefault="3AA617C8" w:rsidP="6E8BDE75">
                  <w:pPr>
                    <w:rPr>
                      <w:rFonts w:ascii="Calibri" w:hAnsi="Calibri" w:cs="Arial"/>
                      <w:sz w:val="22"/>
                      <w:szCs w:val="22"/>
                    </w:rPr>
                  </w:pPr>
                  <w:r w:rsidRPr="6E8BDE75">
                    <w:rPr>
                      <w:rFonts w:ascii="Calibri" w:hAnsi="Calibri" w:cs="Arial"/>
                      <w:sz w:val="22"/>
                      <w:szCs w:val="22"/>
                    </w:rPr>
                    <w:t>(a), (b), (c), (d), (e)</w:t>
                  </w:r>
                </w:p>
                <w:p w14:paraId="17AD93B2" w14:textId="13758434" w:rsidR="004D45CC" w:rsidRPr="00C626AD" w:rsidRDefault="004D45CC" w:rsidP="003F1309">
                  <w:pPr>
                    <w:rPr>
                      <w:rFonts w:ascii="Calibri" w:hAnsi="Calibri"/>
                      <w:color w:val="0000FF"/>
                      <w:sz w:val="22"/>
                      <w:szCs w:val="22"/>
                    </w:rPr>
                  </w:pPr>
                </w:p>
              </w:tc>
              <w:tc>
                <w:tcPr>
                  <w:tcW w:w="1245" w:type="dxa"/>
                  <w:shd w:val="clear" w:color="auto" w:fill="auto"/>
                </w:tcPr>
                <w:p w14:paraId="0DE4B5B7" w14:textId="6674CD13" w:rsidR="004D45CC" w:rsidRPr="00FD47DE" w:rsidRDefault="28CC94C2" w:rsidP="004D45CC">
                  <w:pPr>
                    <w:rPr>
                      <w:rFonts w:ascii="Calibri" w:hAnsi="Calibri"/>
                      <w:sz w:val="22"/>
                      <w:szCs w:val="22"/>
                    </w:rPr>
                  </w:pPr>
                  <w:r w:rsidRPr="237E8637">
                    <w:rPr>
                      <w:rFonts w:ascii="Calibri" w:hAnsi="Calibri"/>
                      <w:sz w:val="22"/>
                      <w:szCs w:val="22"/>
                    </w:rPr>
                    <w:t>4</w:t>
                  </w:r>
                  <w:r w:rsidR="584FA711" w:rsidRPr="237E8637">
                    <w:rPr>
                      <w:rFonts w:ascii="Calibri" w:hAnsi="Calibri"/>
                      <w:sz w:val="22"/>
                      <w:szCs w:val="22"/>
                    </w:rPr>
                    <w:t>0%</w:t>
                  </w:r>
                </w:p>
              </w:tc>
              <w:tc>
                <w:tcPr>
                  <w:tcW w:w="1791" w:type="dxa"/>
                  <w:shd w:val="clear" w:color="auto" w:fill="auto"/>
                </w:tcPr>
                <w:p w14:paraId="66204FF1" w14:textId="31CDB262" w:rsidR="004D45CC" w:rsidRPr="00FD47DE" w:rsidRDefault="584FA711" w:rsidP="004D45CC">
                  <w:pPr>
                    <w:rPr>
                      <w:rFonts w:ascii="Calibri" w:hAnsi="Calibri"/>
                      <w:sz w:val="22"/>
                      <w:szCs w:val="22"/>
                    </w:rPr>
                  </w:pPr>
                  <w:r w:rsidRPr="5DD211FA">
                    <w:rPr>
                      <w:rFonts w:ascii="Calibri" w:hAnsi="Calibri"/>
                      <w:sz w:val="22"/>
                      <w:szCs w:val="22"/>
                    </w:rPr>
                    <w:t>Individual</w:t>
                  </w:r>
                </w:p>
              </w:tc>
              <w:tc>
                <w:tcPr>
                  <w:tcW w:w="1887" w:type="dxa"/>
                  <w:shd w:val="clear" w:color="auto" w:fill="auto"/>
                </w:tcPr>
                <w:p w14:paraId="2DBF0D7D" w14:textId="36D65194" w:rsidR="004D45CC" w:rsidRPr="00FD47DE" w:rsidRDefault="2CA10B0C" w:rsidP="004D45CC">
                  <w:pPr>
                    <w:rPr>
                      <w:rFonts w:ascii="Calibri" w:hAnsi="Calibri"/>
                      <w:sz w:val="22"/>
                      <w:szCs w:val="22"/>
                    </w:rPr>
                  </w:pPr>
                  <w:r w:rsidRPr="1338F4A9">
                    <w:rPr>
                      <w:rFonts w:ascii="Calibri" w:hAnsi="Calibri"/>
                      <w:sz w:val="22"/>
                      <w:szCs w:val="22"/>
                    </w:rPr>
                    <w:t>Point based marking</w:t>
                  </w:r>
                </w:p>
              </w:tc>
            </w:tr>
            <w:tr w:rsidR="00657207" w:rsidRPr="00FD47DE" w14:paraId="6B62F1B3" w14:textId="77777777" w:rsidTr="237E8637">
              <w:tc>
                <w:tcPr>
                  <w:tcW w:w="1675" w:type="dxa"/>
                  <w:shd w:val="clear" w:color="auto" w:fill="auto"/>
                </w:tcPr>
                <w:p w14:paraId="02F2C34E" w14:textId="32CB8E59" w:rsidR="004D45CC" w:rsidRPr="00FD47DE" w:rsidRDefault="584FA711" w:rsidP="00C76C27">
                  <w:pPr>
                    <w:numPr>
                      <w:ilvl w:val="0"/>
                      <w:numId w:val="2"/>
                    </w:numPr>
                    <w:ind w:left="200" w:hanging="200"/>
                    <w:contextualSpacing/>
                    <w:rPr>
                      <w:rFonts w:ascii="Calibri" w:eastAsia="Arial" w:hAnsi="Calibri" w:cs="Arial"/>
                      <w:sz w:val="22"/>
                      <w:szCs w:val="22"/>
                    </w:rPr>
                  </w:pPr>
                  <w:r w:rsidRPr="5DD211FA">
                    <w:rPr>
                      <w:rFonts w:ascii="Calibri" w:eastAsia="Arial" w:hAnsi="Calibri" w:cs="Arial"/>
                      <w:sz w:val="22"/>
                      <w:szCs w:val="22"/>
                    </w:rPr>
                    <w:lastRenderedPageBreak/>
                    <w:t>Quiz 1</w:t>
                  </w:r>
                </w:p>
              </w:tc>
              <w:tc>
                <w:tcPr>
                  <w:tcW w:w="1603" w:type="dxa"/>
                  <w:shd w:val="clear" w:color="auto" w:fill="auto"/>
                </w:tcPr>
                <w:p w14:paraId="680A4E5D" w14:textId="63E080EF" w:rsidR="004D45CC" w:rsidRPr="00FD47DE" w:rsidRDefault="2D3F891D" w:rsidP="004D45CC">
                  <w:pPr>
                    <w:rPr>
                      <w:rFonts w:ascii="Calibri" w:hAnsi="Calibri"/>
                      <w:sz w:val="22"/>
                      <w:szCs w:val="22"/>
                    </w:rPr>
                  </w:pPr>
                  <w:r w:rsidRPr="6E8BDE75">
                    <w:rPr>
                      <w:rFonts w:ascii="Calibri" w:hAnsi="Calibri"/>
                      <w:sz w:val="22"/>
                      <w:szCs w:val="22"/>
                    </w:rPr>
                    <w:t>1 to 4</w:t>
                  </w:r>
                </w:p>
              </w:tc>
              <w:tc>
                <w:tcPr>
                  <w:tcW w:w="1412" w:type="dxa"/>
                  <w:shd w:val="clear" w:color="auto" w:fill="auto"/>
                </w:tcPr>
                <w:p w14:paraId="23F6E5F5" w14:textId="383B9DC5" w:rsidR="004D45CC" w:rsidRPr="00FD47DE" w:rsidRDefault="1DBA1F29" w:rsidP="6E8BDE75">
                  <w:pPr>
                    <w:rPr>
                      <w:rFonts w:ascii="Calibri" w:hAnsi="Calibri" w:cs="Arial"/>
                      <w:sz w:val="22"/>
                      <w:szCs w:val="22"/>
                    </w:rPr>
                  </w:pPr>
                  <w:r w:rsidRPr="6E8BDE75">
                    <w:rPr>
                      <w:rFonts w:ascii="Calibri" w:hAnsi="Calibri" w:cs="Arial"/>
                      <w:sz w:val="22"/>
                      <w:szCs w:val="22"/>
                    </w:rPr>
                    <w:t>(a), (b), (c), (d)</w:t>
                  </w:r>
                </w:p>
                <w:p w14:paraId="19219836" w14:textId="095199F7" w:rsidR="004D45CC" w:rsidRPr="00FD47DE" w:rsidRDefault="004D45CC" w:rsidP="008D68C0">
                  <w:pPr>
                    <w:rPr>
                      <w:rFonts w:ascii="Calibri" w:hAnsi="Calibri"/>
                      <w:sz w:val="22"/>
                      <w:szCs w:val="22"/>
                    </w:rPr>
                  </w:pPr>
                </w:p>
              </w:tc>
              <w:tc>
                <w:tcPr>
                  <w:tcW w:w="1245" w:type="dxa"/>
                  <w:shd w:val="clear" w:color="auto" w:fill="auto"/>
                </w:tcPr>
                <w:p w14:paraId="296FEF7D" w14:textId="3343BCD0" w:rsidR="004D45CC" w:rsidRPr="00FD47DE" w:rsidRDefault="584FA711" w:rsidP="004D45CC">
                  <w:pPr>
                    <w:rPr>
                      <w:rFonts w:ascii="Calibri" w:hAnsi="Calibri"/>
                      <w:sz w:val="22"/>
                      <w:szCs w:val="22"/>
                    </w:rPr>
                  </w:pPr>
                  <w:r w:rsidRPr="5DD211FA">
                    <w:rPr>
                      <w:rFonts w:ascii="Calibri" w:hAnsi="Calibri"/>
                      <w:sz w:val="22"/>
                      <w:szCs w:val="22"/>
                    </w:rPr>
                    <w:t>20%</w:t>
                  </w:r>
                </w:p>
              </w:tc>
              <w:tc>
                <w:tcPr>
                  <w:tcW w:w="1791" w:type="dxa"/>
                  <w:shd w:val="clear" w:color="auto" w:fill="auto"/>
                </w:tcPr>
                <w:p w14:paraId="7194DBDC" w14:textId="2E21879D" w:rsidR="004D45CC" w:rsidRPr="00FD47DE" w:rsidRDefault="18198E1B" w:rsidP="004D45CC">
                  <w:pPr>
                    <w:rPr>
                      <w:rFonts w:ascii="Calibri" w:hAnsi="Calibri"/>
                      <w:sz w:val="22"/>
                      <w:szCs w:val="22"/>
                    </w:rPr>
                  </w:pPr>
                  <w:r w:rsidRPr="1338F4A9">
                    <w:rPr>
                      <w:rFonts w:ascii="Calibri" w:hAnsi="Calibri"/>
                      <w:sz w:val="22"/>
                      <w:szCs w:val="22"/>
                    </w:rPr>
                    <w:t>Individual</w:t>
                  </w:r>
                </w:p>
              </w:tc>
              <w:tc>
                <w:tcPr>
                  <w:tcW w:w="1887" w:type="dxa"/>
                  <w:shd w:val="clear" w:color="auto" w:fill="auto"/>
                </w:tcPr>
                <w:p w14:paraId="769D0D3C" w14:textId="3E87407F" w:rsidR="004D45CC" w:rsidRPr="00FD47DE" w:rsidRDefault="5C042F31" w:rsidP="004D45CC">
                  <w:pPr>
                    <w:rPr>
                      <w:rFonts w:ascii="Calibri" w:hAnsi="Calibri"/>
                      <w:sz w:val="22"/>
                      <w:szCs w:val="22"/>
                    </w:rPr>
                  </w:pPr>
                  <w:r w:rsidRPr="1338F4A9">
                    <w:rPr>
                      <w:rFonts w:ascii="Calibri" w:hAnsi="Calibri"/>
                      <w:sz w:val="22"/>
                      <w:szCs w:val="22"/>
                    </w:rPr>
                    <w:t>Point based marking</w:t>
                  </w:r>
                </w:p>
              </w:tc>
            </w:tr>
            <w:tr w:rsidR="00657207" w:rsidRPr="00FD47DE" w14:paraId="54CD245A" w14:textId="77777777" w:rsidTr="237E8637">
              <w:tc>
                <w:tcPr>
                  <w:tcW w:w="1675" w:type="dxa"/>
                  <w:shd w:val="clear" w:color="auto" w:fill="auto"/>
                </w:tcPr>
                <w:p w14:paraId="1231BE67" w14:textId="03DE318F" w:rsidR="004D45CC" w:rsidRPr="00FD47DE" w:rsidRDefault="584FA711" w:rsidP="00C76C27">
                  <w:pPr>
                    <w:numPr>
                      <w:ilvl w:val="0"/>
                      <w:numId w:val="2"/>
                    </w:numPr>
                    <w:ind w:left="200" w:hanging="200"/>
                    <w:contextualSpacing/>
                    <w:rPr>
                      <w:rFonts w:ascii="Calibri" w:eastAsia="Arial" w:hAnsi="Calibri" w:cs="Arial"/>
                      <w:color w:val="000000"/>
                      <w:sz w:val="22"/>
                      <w:szCs w:val="22"/>
                    </w:rPr>
                  </w:pPr>
                  <w:r w:rsidRPr="5DD211FA">
                    <w:rPr>
                      <w:rFonts w:ascii="Calibri" w:eastAsia="Arial" w:hAnsi="Calibri" w:cs="Arial"/>
                      <w:color w:val="000000" w:themeColor="text1"/>
                      <w:sz w:val="22"/>
                      <w:szCs w:val="22"/>
                    </w:rPr>
                    <w:t>Quiz 2</w:t>
                  </w:r>
                </w:p>
              </w:tc>
              <w:tc>
                <w:tcPr>
                  <w:tcW w:w="1603" w:type="dxa"/>
                  <w:shd w:val="clear" w:color="auto" w:fill="auto"/>
                </w:tcPr>
                <w:p w14:paraId="36FEB5B0" w14:textId="1FD950A5" w:rsidR="004D45CC" w:rsidRPr="00C626AD" w:rsidRDefault="338D63C0" w:rsidP="237E8637">
                  <w:pPr>
                    <w:rPr>
                      <w:rFonts w:ascii="Calibri" w:hAnsi="Calibri"/>
                      <w:sz w:val="22"/>
                      <w:szCs w:val="22"/>
                    </w:rPr>
                  </w:pPr>
                  <w:r w:rsidRPr="237E8637">
                    <w:rPr>
                      <w:rFonts w:ascii="Calibri" w:hAnsi="Calibri"/>
                      <w:sz w:val="22"/>
                      <w:szCs w:val="22"/>
                    </w:rPr>
                    <w:t>5 to 7</w:t>
                  </w:r>
                </w:p>
              </w:tc>
              <w:tc>
                <w:tcPr>
                  <w:tcW w:w="1412" w:type="dxa"/>
                  <w:shd w:val="clear" w:color="auto" w:fill="auto"/>
                </w:tcPr>
                <w:p w14:paraId="30D7AA69" w14:textId="16BE1165" w:rsidR="004D45CC" w:rsidRPr="00C626AD" w:rsidRDefault="338D63C0" w:rsidP="237E8637">
                  <w:pPr>
                    <w:rPr>
                      <w:rFonts w:ascii="Calibri" w:hAnsi="Calibri" w:cs="Arial"/>
                      <w:sz w:val="22"/>
                      <w:szCs w:val="22"/>
                    </w:rPr>
                  </w:pPr>
                  <w:r w:rsidRPr="237E8637">
                    <w:rPr>
                      <w:rFonts w:ascii="Calibri" w:hAnsi="Calibri" w:cs="Arial"/>
                      <w:sz w:val="22"/>
                      <w:szCs w:val="22"/>
                    </w:rPr>
                    <w:t>(a), (b), (c), (d)</w:t>
                  </w:r>
                </w:p>
              </w:tc>
              <w:tc>
                <w:tcPr>
                  <w:tcW w:w="1245" w:type="dxa"/>
                  <w:shd w:val="clear" w:color="auto" w:fill="auto"/>
                </w:tcPr>
                <w:p w14:paraId="7196D064" w14:textId="30C927C2" w:rsidR="004D45CC" w:rsidRPr="00FD47DE" w:rsidRDefault="584FA711" w:rsidP="00657207">
                  <w:pPr>
                    <w:rPr>
                      <w:rFonts w:ascii="Calibri" w:hAnsi="Calibri"/>
                      <w:sz w:val="22"/>
                      <w:szCs w:val="22"/>
                    </w:rPr>
                  </w:pPr>
                  <w:r w:rsidRPr="5DD211FA">
                    <w:rPr>
                      <w:rFonts w:ascii="Calibri" w:hAnsi="Calibri"/>
                      <w:sz w:val="22"/>
                      <w:szCs w:val="22"/>
                    </w:rPr>
                    <w:t>20%</w:t>
                  </w:r>
                </w:p>
              </w:tc>
              <w:tc>
                <w:tcPr>
                  <w:tcW w:w="1791" w:type="dxa"/>
                  <w:shd w:val="clear" w:color="auto" w:fill="auto"/>
                </w:tcPr>
                <w:p w14:paraId="34FF1C98" w14:textId="0A1A5DF4" w:rsidR="004D45CC" w:rsidRPr="00FD47DE" w:rsidRDefault="004F0CFD" w:rsidP="004D45CC">
                  <w:pPr>
                    <w:rPr>
                      <w:rFonts w:ascii="Calibri" w:hAnsi="Calibri"/>
                      <w:sz w:val="22"/>
                      <w:szCs w:val="22"/>
                    </w:rPr>
                  </w:pPr>
                  <w:r w:rsidRPr="1338F4A9">
                    <w:rPr>
                      <w:rFonts w:ascii="Calibri" w:hAnsi="Calibri"/>
                      <w:sz w:val="22"/>
                      <w:szCs w:val="22"/>
                    </w:rPr>
                    <w:t>Individual</w:t>
                  </w:r>
                </w:p>
              </w:tc>
              <w:tc>
                <w:tcPr>
                  <w:tcW w:w="1887" w:type="dxa"/>
                  <w:shd w:val="clear" w:color="auto" w:fill="auto"/>
                </w:tcPr>
                <w:p w14:paraId="6D072C0D" w14:textId="6B415751" w:rsidR="004D45CC" w:rsidRPr="00FD47DE" w:rsidRDefault="0EFE423D" w:rsidP="007C6004">
                  <w:pPr>
                    <w:rPr>
                      <w:rFonts w:ascii="Calibri" w:hAnsi="Calibri"/>
                      <w:sz w:val="22"/>
                      <w:szCs w:val="22"/>
                    </w:rPr>
                  </w:pPr>
                  <w:r w:rsidRPr="1338F4A9">
                    <w:rPr>
                      <w:rFonts w:ascii="Calibri" w:hAnsi="Calibri"/>
                      <w:sz w:val="22"/>
                      <w:szCs w:val="22"/>
                    </w:rPr>
                    <w:t>Point based marking</w:t>
                  </w:r>
                </w:p>
              </w:tc>
            </w:tr>
            <w:tr w:rsidR="00657207" w:rsidRPr="00FD47DE" w14:paraId="48A21919" w14:textId="77777777" w:rsidTr="237E8637">
              <w:tc>
                <w:tcPr>
                  <w:tcW w:w="1675" w:type="dxa"/>
                </w:tcPr>
                <w:p w14:paraId="2768874E" w14:textId="6E09428F" w:rsidR="00CA72F5" w:rsidRDefault="4975F4CA" w:rsidP="00753017">
                  <w:r>
                    <w:t>4.</w:t>
                  </w:r>
                  <w:r w:rsidRPr="237E8637">
                    <w:rPr>
                      <w:rFonts w:asciiTheme="minorHAnsi" w:eastAsiaTheme="minorEastAsia" w:hAnsiTheme="minorHAnsi" w:cstheme="minorBidi"/>
                      <w:sz w:val="22"/>
                      <w:szCs w:val="22"/>
                    </w:rPr>
                    <w:t xml:space="preserve"> Lab</w:t>
                  </w:r>
                  <w:r w:rsidR="002661B6">
                    <w:rPr>
                      <w:rFonts w:asciiTheme="minorHAnsi" w:eastAsiaTheme="minorEastAsia" w:hAnsiTheme="minorHAnsi" w:cstheme="minorBidi"/>
                      <w:sz w:val="22"/>
                      <w:szCs w:val="22"/>
                    </w:rPr>
                    <w:t xml:space="preserve"> </w:t>
                  </w:r>
                  <w:r w:rsidR="00753017">
                    <w:rPr>
                      <w:rFonts w:asciiTheme="minorHAnsi" w:eastAsiaTheme="minorEastAsia" w:hAnsiTheme="minorHAnsi" w:cstheme="minorBidi"/>
                      <w:sz w:val="22"/>
                      <w:szCs w:val="22"/>
                    </w:rPr>
                    <w:t>Quizzes</w:t>
                  </w:r>
                </w:p>
              </w:tc>
              <w:tc>
                <w:tcPr>
                  <w:tcW w:w="1675" w:type="dxa"/>
                  <w:shd w:val="clear" w:color="auto" w:fill="auto"/>
                </w:tcPr>
                <w:p w14:paraId="4FEB66E8" w14:textId="520C895D" w:rsidR="36B44283" w:rsidRDefault="36B44283" w:rsidP="7CCD4DC4">
                  <w:pPr>
                    <w:rPr>
                      <w:rFonts w:ascii="Calibri" w:hAnsi="Calibri"/>
                      <w:sz w:val="22"/>
                      <w:szCs w:val="22"/>
                    </w:rPr>
                  </w:pPr>
                  <w:r w:rsidRPr="237E8637">
                    <w:rPr>
                      <w:rFonts w:ascii="Calibri" w:hAnsi="Calibri"/>
                      <w:sz w:val="22"/>
                      <w:szCs w:val="22"/>
                    </w:rPr>
                    <w:t xml:space="preserve">1 to </w:t>
                  </w:r>
                  <w:r w:rsidR="209F8879" w:rsidRPr="237E8637">
                    <w:rPr>
                      <w:rFonts w:ascii="Calibri" w:hAnsi="Calibri"/>
                      <w:sz w:val="22"/>
                      <w:szCs w:val="22"/>
                    </w:rPr>
                    <w:t>8</w:t>
                  </w:r>
                </w:p>
              </w:tc>
              <w:tc>
                <w:tcPr>
                  <w:tcW w:w="1412" w:type="dxa"/>
                  <w:shd w:val="clear" w:color="auto" w:fill="auto"/>
                </w:tcPr>
                <w:p w14:paraId="1B2AB84E" w14:textId="52E807A0" w:rsidR="36B44283" w:rsidRDefault="36B44283" w:rsidP="7CCD4DC4">
                  <w:pPr>
                    <w:rPr>
                      <w:rFonts w:ascii="Calibri" w:hAnsi="Calibri" w:cs="Arial"/>
                      <w:sz w:val="22"/>
                      <w:szCs w:val="22"/>
                    </w:rPr>
                  </w:pPr>
                  <w:r w:rsidRPr="7CCD4DC4">
                    <w:rPr>
                      <w:rFonts w:ascii="Calibri" w:hAnsi="Calibri" w:cs="Arial"/>
                      <w:sz w:val="22"/>
                      <w:szCs w:val="22"/>
                    </w:rPr>
                    <w:t>(a), (b), (c), (d), (e), (I), (j)</w:t>
                  </w:r>
                </w:p>
              </w:tc>
              <w:tc>
                <w:tcPr>
                  <w:tcW w:w="1245" w:type="dxa"/>
                  <w:shd w:val="clear" w:color="auto" w:fill="auto"/>
                </w:tcPr>
                <w:p w14:paraId="238601FE" w14:textId="1EB991BA" w:rsidR="002B6D17" w:rsidRPr="00FD47DE" w:rsidRDefault="230AF1CD" w:rsidP="00034918">
                  <w:pPr>
                    <w:rPr>
                      <w:rFonts w:ascii="Calibri" w:hAnsi="Calibri"/>
                      <w:sz w:val="22"/>
                      <w:szCs w:val="22"/>
                    </w:rPr>
                  </w:pPr>
                  <w:r w:rsidRPr="237E8637">
                    <w:rPr>
                      <w:rFonts w:ascii="Calibri" w:hAnsi="Calibri"/>
                      <w:sz w:val="22"/>
                      <w:szCs w:val="22"/>
                    </w:rPr>
                    <w:t>2</w:t>
                  </w:r>
                  <w:r w:rsidR="36B44283" w:rsidRPr="237E8637">
                    <w:rPr>
                      <w:rFonts w:ascii="Calibri" w:hAnsi="Calibri"/>
                      <w:sz w:val="22"/>
                      <w:szCs w:val="22"/>
                    </w:rPr>
                    <w:t>0%</w:t>
                  </w:r>
                </w:p>
              </w:tc>
              <w:tc>
                <w:tcPr>
                  <w:tcW w:w="1791" w:type="dxa"/>
                  <w:shd w:val="clear" w:color="auto" w:fill="auto"/>
                </w:tcPr>
                <w:p w14:paraId="0F3CABC7" w14:textId="56D4EE44" w:rsidR="002B6D17" w:rsidRPr="00FD47DE" w:rsidRDefault="36B44283" w:rsidP="00034918">
                  <w:pPr>
                    <w:rPr>
                      <w:rFonts w:ascii="Calibri" w:hAnsi="Calibri"/>
                      <w:sz w:val="22"/>
                      <w:szCs w:val="22"/>
                    </w:rPr>
                  </w:pPr>
                  <w:r w:rsidRPr="7CCD4DC4">
                    <w:rPr>
                      <w:rFonts w:ascii="Calibri" w:hAnsi="Calibri"/>
                      <w:sz w:val="22"/>
                      <w:szCs w:val="22"/>
                    </w:rPr>
                    <w:t>Individual</w:t>
                  </w:r>
                </w:p>
              </w:tc>
              <w:tc>
                <w:tcPr>
                  <w:tcW w:w="1887" w:type="dxa"/>
                  <w:shd w:val="clear" w:color="auto" w:fill="auto"/>
                </w:tcPr>
                <w:p w14:paraId="5B08B5D1" w14:textId="1F4AFF4B" w:rsidR="002B6D17" w:rsidRPr="00FD47DE" w:rsidRDefault="36B44283" w:rsidP="00034918">
                  <w:pPr>
                    <w:rPr>
                      <w:rFonts w:ascii="Calibri" w:hAnsi="Calibri"/>
                      <w:sz w:val="22"/>
                      <w:szCs w:val="22"/>
                    </w:rPr>
                  </w:pPr>
                  <w:r w:rsidRPr="7CCD4DC4">
                    <w:rPr>
                      <w:rFonts w:ascii="Calibri" w:hAnsi="Calibri"/>
                      <w:sz w:val="22"/>
                      <w:szCs w:val="22"/>
                    </w:rPr>
                    <w:t>Point based marking</w:t>
                  </w:r>
                </w:p>
              </w:tc>
            </w:tr>
          </w:tbl>
          <w:p w14:paraId="16DEB4AB" w14:textId="77777777" w:rsidR="002B6D17" w:rsidRPr="00FD47DE" w:rsidRDefault="002B6D17" w:rsidP="00034918">
            <w:pPr>
              <w:rPr>
                <w:rFonts w:ascii="Calibri" w:hAnsi="Calibri"/>
                <w:sz w:val="22"/>
                <w:szCs w:val="22"/>
              </w:rPr>
            </w:pPr>
          </w:p>
        </w:tc>
      </w:tr>
    </w:tbl>
    <w:p w14:paraId="0AD9C6F4" w14:textId="77777777" w:rsidR="00EE180F" w:rsidRDefault="00EE180F" w:rsidP="00EB0E8B">
      <w:pPr>
        <w:sectPr w:rsidR="00EE180F" w:rsidSect="00EF3F96">
          <w:footerReference w:type="default" r:id="rId16"/>
          <w:pgSz w:w="12240" w:h="15840" w:code="1"/>
          <w:pgMar w:top="1440" w:right="1440" w:bottom="1440" w:left="1440" w:header="709" w:footer="567" w:gutter="0"/>
          <w:cols w:space="708"/>
          <w:docGrid w:linePitch="360"/>
        </w:sectPr>
      </w:pPr>
    </w:p>
    <w:p w14:paraId="4B1F511A" w14:textId="77777777" w:rsidR="00EE180F" w:rsidRPr="00E7350A" w:rsidRDefault="00EE180F" w:rsidP="00EE180F">
      <w:pPr>
        <w:rPr>
          <w:rFonts w:ascii="Calibri" w:hAnsi="Calibri" w:cs="Arial"/>
          <w:sz w:val="22"/>
          <w:szCs w:val="22"/>
        </w:rPr>
      </w:pPr>
    </w:p>
    <w:tbl>
      <w:tblPr>
        <w:tblW w:w="12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0"/>
      </w:tblGrid>
      <w:tr w:rsidR="009A05F9" w:rsidRPr="00FD47DE" w14:paraId="34060F3E" w14:textId="77777777" w:rsidTr="00753017">
        <w:tc>
          <w:tcPr>
            <w:tcW w:w="1290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787D3F43" w14:textId="77777777" w:rsidR="00615221" w:rsidRPr="00615221" w:rsidRDefault="00615221" w:rsidP="00DE754A">
            <w:pPr>
              <w:rPr>
                <w:rFonts w:ascii="Calibri" w:hAnsi="Calibri" w:cs="Courier New"/>
                <w:b/>
                <w:color w:val="FF0000"/>
                <w:sz w:val="22"/>
                <w:szCs w:val="22"/>
              </w:rPr>
            </w:pPr>
            <w:r w:rsidRPr="00615221">
              <w:rPr>
                <w:rFonts w:ascii="Calibri" w:hAnsi="Calibri" w:cs="Courier New"/>
                <w:b/>
                <w:color w:val="FF0000"/>
                <w:sz w:val="22"/>
                <w:szCs w:val="22"/>
              </w:rPr>
              <w:t>Mapping of Course SLOs to EAB Graduate Attributes</w:t>
            </w:r>
            <w:r w:rsidR="00DE754A">
              <w:rPr>
                <w:rFonts w:ascii="Calibri" w:hAnsi="Calibri" w:cs="Courier New"/>
                <w:b/>
                <w:color w:val="FF0000"/>
                <w:sz w:val="22"/>
                <w:szCs w:val="22"/>
              </w:rPr>
              <w:t xml:space="preserve"> </w:t>
            </w:r>
          </w:p>
        </w:tc>
      </w:tr>
      <w:tr w:rsidR="009A05F9" w:rsidRPr="002B6D17" w14:paraId="423D2625" w14:textId="77777777" w:rsidTr="00753017">
        <w:tc>
          <w:tcPr>
            <w:tcW w:w="1290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65F9C3DC" w14:textId="77777777" w:rsidR="00615221" w:rsidRPr="00615221" w:rsidRDefault="00615221" w:rsidP="00615221">
            <w:pPr>
              <w:rPr>
                <w:rFonts w:ascii="Calibri" w:hAnsi="Calibri" w:cs="Courier New"/>
                <w:b/>
                <w:color w:val="FF0000"/>
                <w:sz w:val="22"/>
                <w:szCs w:val="22"/>
              </w:rPr>
            </w:pPr>
          </w:p>
          <w:tbl>
            <w:tblPr>
              <w:tblW w:w="1278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4541"/>
              <w:gridCol w:w="704"/>
              <w:gridCol w:w="567"/>
              <w:gridCol w:w="567"/>
              <w:gridCol w:w="567"/>
              <w:gridCol w:w="567"/>
              <w:gridCol w:w="567"/>
              <w:gridCol w:w="567"/>
              <w:gridCol w:w="567"/>
              <w:gridCol w:w="567"/>
              <w:gridCol w:w="567"/>
              <w:gridCol w:w="567"/>
              <w:gridCol w:w="567"/>
              <w:gridCol w:w="311"/>
              <w:gridCol w:w="496"/>
              <w:gridCol w:w="497"/>
            </w:tblGrid>
            <w:tr w:rsidR="00615221" w:rsidRPr="00E7350A" w14:paraId="07A4A5A8" w14:textId="77777777" w:rsidTr="00753017">
              <w:tc>
                <w:tcPr>
                  <w:tcW w:w="4541" w:type="dxa"/>
                  <w:vMerge w:val="restart"/>
                  <w:shd w:val="clear" w:color="auto" w:fill="auto"/>
                  <w:vAlign w:val="center"/>
                </w:tcPr>
                <w:p w14:paraId="2D03667E" w14:textId="77777777" w:rsidR="00615221" w:rsidRPr="00E7350A" w:rsidRDefault="00615221" w:rsidP="00615221">
                  <w:pPr>
                    <w:rPr>
                      <w:rFonts w:ascii="Calibri" w:hAnsi="Calibri" w:cs="Arial"/>
                      <w:b/>
                      <w:sz w:val="22"/>
                      <w:szCs w:val="22"/>
                    </w:rPr>
                  </w:pPr>
                  <w:r w:rsidRPr="00E7350A">
                    <w:rPr>
                      <w:rFonts w:ascii="Calibri" w:hAnsi="Calibri" w:cs="Arial"/>
                      <w:b/>
                      <w:sz w:val="22"/>
                      <w:szCs w:val="22"/>
                    </w:rPr>
                    <w:t>Course Student Learning Outcomes</w:t>
                  </w:r>
                </w:p>
              </w:tc>
              <w:tc>
                <w:tcPr>
                  <w:tcW w:w="704" w:type="dxa"/>
                  <w:vMerge w:val="restart"/>
                  <w:shd w:val="clear" w:color="auto" w:fill="auto"/>
                  <w:vAlign w:val="center"/>
                </w:tcPr>
                <w:p w14:paraId="35D73C20" w14:textId="77777777" w:rsidR="00615221" w:rsidRPr="00E7350A" w:rsidRDefault="00615221" w:rsidP="00E7350A">
                  <w:pPr>
                    <w:jc w:val="center"/>
                    <w:rPr>
                      <w:rFonts w:ascii="Calibri" w:hAnsi="Calibri" w:cs="Arial"/>
                      <w:b/>
                      <w:sz w:val="22"/>
                      <w:szCs w:val="22"/>
                    </w:rPr>
                  </w:pPr>
                  <w:r w:rsidRPr="00E7350A">
                    <w:rPr>
                      <w:rFonts w:ascii="Calibri" w:hAnsi="Calibri" w:cs="Arial"/>
                      <w:b/>
                      <w:sz w:val="22"/>
                      <w:szCs w:val="22"/>
                    </w:rPr>
                    <w:t>Cat</w:t>
                  </w:r>
                </w:p>
              </w:tc>
              <w:tc>
                <w:tcPr>
                  <w:tcW w:w="6548" w:type="dxa"/>
                  <w:gridSpan w:val="12"/>
                  <w:shd w:val="clear" w:color="auto" w:fill="auto"/>
                  <w:vAlign w:val="center"/>
                </w:tcPr>
                <w:p w14:paraId="67E6EB83" w14:textId="77777777" w:rsidR="00615221" w:rsidRPr="00E7350A" w:rsidRDefault="00615221" w:rsidP="00E7350A">
                  <w:pPr>
                    <w:jc w:val="center"/>
                    <w:rPr>
                      <w:rFonts w:ascii="Calibri" w:hAnsi="Calibri" w:cs="Arial"/>
                      <w:b/>
                      <w:sz w:val="22"/>
                      <w:szCs w:val="22"/>
                    </w:rPr>
                  </w:pPr>
                  <w:r w:rsidRPr="00E7350A">
                    <w:rPr>
                      <w:rFonts w:ascii="Calibri" w:hAnsi="Calibri" w:cs="Arial"/>
                      <w:b/>
                      <w:sz w:val="22"/>
                      <w:szCs w:val="22"/>
                    </w:rPr>
                    <w:t>EAB’s 12 Graduate Attributes*</w:t>
                  </w:r>
                </w:p>
              </w:tc>
              <w:tc>
                <w:tcPr>
                  <w:tcW w:w="993" w:type="dxa"/>
                  <w:gridSpan w:val="2"/>
                  <w:shd w:val="clear" w:color="auto" w:fill="auto"/>
                </w:tcPr>
                <w:p w14:paraId="10C64590" w14:textId="77777777" w:rsidR="00615221" w:rsidRPr="00E7350A" w:rsidRDefault="00615221" w:rsidP="00615221">
                  <w:pPr>
                    <w:rPr>
                      <w:rFonts w:ascii="Calibri" w:hAnsi="Calibri" w:cs="Arial"/>
                      <w:b/>
                      <w:sz w:val="22"/>
                      <w:szCs w:val="22"/>
                    </w:rPr>
                  </w:pPr>
                  <w:r w:rsidRPr="00E7350A">
                    <w:rPr>
                      <w:rFonts w:ascii="Calibri" w:hAnsi="Calibri" w:cs="Arial"/>
                      <w:b/>
                      <w:sz w:val="22"/>
                      <w:szCs w:val="22"/>
                    </w:rPr>
                    <w:t>EAB’s CE/CS</w:t>
                  </w:r>
                </w:p>
                <w:p w14:paraId="24BADDD2" w14:textId="77777777" w:rsidR="00615221" w:rsidRPr="00E7350A" w:rsidRDefault="00615221" w:rsidP="00615221">
                  <w:pPr>
                    <w:rPr>
                      <w:rFonts w:ascii="Calibri" w:hAnsi="Calibri" w:cs="Arial"/>
                      <w:sz w:val="22"/>
                      <w:szCs w:val="22"/>
                    </w:rPr>
                  </w:pPr>
                  <w:r w:rsidRPr="00E7350A">
                    <w:rPr>
                      <w:rFonts w:ascii="Calibri" w:hAnsi="Calibri" w:cs="Arial"/>
                      <w:b/>
                      <w:sz w:val="22"/>
                      <w:szCs w:val="22"/>
                    </w:rPr>
                    <w:t>requirements</w:t>
                  </w:r>
                </w:p>
              </w:tc>
            </w:tr>
            <w:tr w:rsidR="00615221" w:rsidRPr="00E7350A" w14:paraId="0CD66AE0" w14:textId="77777777" w:rsidTr="00753017">
              <w:tc>
                <w:tcPr>
                  <w:tcW w:w="4541" w:type="dxa"/>
                  <w:vMerge/>
                </w:tcPr>
                <w:p w14:paraId="5023141B" w14:textId="77777777" w:rsidR="00615221" w:rsidRPr="00E7350A" w:rsidRDefault="00615221" w:rsidP="00615221">
                  <w:pPr>
                    <w:rPr>
                      <w:rFonts w:ascii="Calibri" w:hAnsi="Calibri" w:cs="Arial"/>
                      <w:sz w:val="22"/>
                      <w:szCs w:val="22"/>
                    </w:rPr>
                  </w:pPr>
                </w:p>
              </w:tc>
              <w:tc>
                <w:tcPr>
                  <w:tcW w:w="704" w:type="dxa"/>
                  <w:vMerge/>
                </w:tcPr>
                <w:p w14:paraId="1F3B1409" w14:textId="77777777" w:rsidR="00615221" w:rsidRPr="00E7350A" w:rsidRDefault="00615221" w:rsidP="00615221">
                  <w:pPr>
                    <w:rPr>
                      <w:rFonts w:ascii="Calibri" w:hAnsi="Calibri" w:cs="Arial"/>
                      <w:sz w:val="22"/>
                      <w:szCs w:val="22"/>
                    </w:rPr>
                  </w:pPr>
                </w:p>
              </w:tc>
              <w:tc>
                <w:tcPr>
                  <w:tcW w:w="567" w:type="dxa"/>
                  <w:shd w:val="clear" w:color="auto" w:fill="auto"/>
                </w:tcPr>
                <w:p w14:paraId="5CBE7772"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(a)</w:t>
                  </w:r>
                </w:p>
              </w:tc>
              <w:tc>
                <w:tcPr>
                  <w:tcW w:w="567" w:type="dxa"/>
                  <w:shd w:val="clear" w:color="auto" w:fill="auto"/>
                </w:tcPr>
                <w:p w14:paraId="3715BE68"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(b)</w:t>
                  </w:r>
                </w:p>
              </w:tc>
              <w:tc>
                <w:tcPr>
                  <w:tcW w:w="567" w:type="dxa"/>
                  <w:shd w:val="clear" w:color="auto" w:fill="auto"/>
                </w:tcPr>
                <w:p w14:paraId="0F95AF50"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(c)</w:t>
                  </w:r>
                </w:p>
              </w:tc>
              <w:tc>
                <w:tcPr>
                  <w:tcW w:w="567" w:type="dxa"/>
                  <w:shd w:val="clear" w:color="auto" w:fill="auto"/>
                </w:tcPr>
                <w:p w14:paraId="6543C3DB"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(d)</w:t>
                  </w:r>
                </w:p>
              </w:tc>
              <w:tc>
                <w:tcPr>
                  <w:tcW w:w="567" w:type="dxa"/>
                  <w:shd w:val="clear" w:color="auto" w:fill="auto"/>
                </w:tcPr>
                <w:p w14:paraId="35EE8C6D"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(e)</w:t>
                  </w:r>
                </w:p>
              </w:tc>
              <w:tc>
                <w:tcPr>
                  <w:tcW w:w="567" w:type="dxa"/>
                  <w:shd w:val="clear" w:color="auto" w:fill="auto"/>
                </w:tcPr>
                <w:p w14:paraId="14B53769"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(f)</w:t>
                  </w:r>
                </w:p>
              </w:tc>
              <w:tc>
                <w:tcPr>
                  <w:tcW w:w="567" w:type="dxa"/>
                  <w:shd w:val="clear" w:color="auto" w:fill="auto"/>
                </w:tcPr>
                <w:p w14:paraId="0DAE193B"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(g)</w:t>
                  </w:r>
                </w:p>
              </w:tc>
              <w:tc>
                <w:tcPr>
                  <w:tcW w:w="567" w:type="dxa"/>
                  <w:shd w:val="clear" w:color="auto" w:fill="auto"/>
                </w:tcPr>
                <w:p w14:paraId="0CAE7798"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(h)</w:t>
                  </w:r>
                </w:p>
              </w:tc>
              <w:tc>
                <w:tcPr>
                  <w:tcW w:w="567" w:type="dxa"/>
                  <w:shd w:val="clear" w:color="auto" w:fill="auto"/>
                </w:tcPr>
                <w:p w14:paraId="142B90A6"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w:t>
                  </w:r>
                  <w:proofErr w:type="spellStart"/>
                  <w:r w:rsidRPr="00E7350A">
                    <w:rPr>
                      <w:rFonts w:ascii="Calibri" w:hAnsi="Calibri" w:cs="Arial"/>
                      <w:sz w:val="22"/>
                      <w:szCs w:val="22"/>
                    </w:rPr>
                    <w:t>i</w:t>
                  </w:r>
                  <w:proofErr w:type="spellEnd"/>
                  <w:r w:rsidRPr="00E7350A">
                    <w:rPr>
                      <w:rFonts w:ascii="Calibri" w:hAnsi="Calibri" w:cs="Arial"/>
                      <w:sz w:val="22"/>
                      <w:szCs w:val="22"/>
                    </w:rPr>
                    <w:t>)</w:t>
                  </w:r>
                </w:p>
              </w:tc>
              <w:tc>
                <w:tcPr>
                  <w:tcW w:w="567" w:type="dxa"/>
                  <w:shd w:val="clear" w:color="auto" w:fill="auto"/>
                </w:tcPr>
                <w:p w14:paraId="42AA54BC"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(j)</w:t>
                  </w:r>
                </w:p>
              </w:tc>
              <w:tc>
                <w:tcPr>
                  <w:tcW w:w="567" w:type="dxa"/>
                  <w:shd w:val="clear" w:color="auto" w:fill="auto"/>
                </w:tcPr>
                <w:p w14:paraId="5D8B92EC"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(k)</w:t>
                  </w:r>
                </w:p>
              </w:tc>
              <w:tc>
                <w:tcPr>
                  <w:tcW w:w="311" w:type="dxa"/>
                  <w:shd w:val="clear" w:color="auto" w:fill="auto"/>
                </w:tcPr>
                <w:p w14:paraId="40CA4119"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(l)</w:t>
                  </w:r>
                </w:p>
              </w:tc>
              <w:tc>
                <w:tcPr>
                  <w:tcW w:w="496" w:type="dxa"/>
                  <w:shd w:val="clear" w:color="auto" w:fill="auto"/>
                </w:tcPr>
                <w:p w14:paraId="5B5B4354"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CE</w:t>
                  </w:r>
                </w:p>
              </w:tc>
              <w:tc>
                <w:tcPr>
                  <w:tcW w:w="497" w:type="dxa"/>
                  <w:shd w:val="clear" w:color="auto" w:fill="auto"/>
                </w:tcPr>
                <w:p w14:paraId="54A22C12" w14:textId="77777777" w:rsidR="00615221" w:rsidRPr="00E7350A" w:rsidRDefault="00615221" w:rsidP="00E7350A">
                  <w:pPr>
                    <w:jc w:val="center"/>
                    <w:rPr>
                      <w:rFonts w:ascii="Calibri" w:hAnsi="Calibri" w:cs="Arial"/>
                      <w:sz w:val="22"/>
                      <w:szCs w:val="22"/>
                    </w:rPr>
                  </w:pPr>
                  <w:r w:rsidRPr="00E7350A">
                    <w:rPr>
                      <w:rFonts w:ascii="Calibri" w:hAnsi="Calibri" w:cs="Arial"/>
                      <w:sz w:val="22"/>
                      <w:szCs w:val="22"/>
                    </w:rPr>
                    <w:t>CS</w:t>
                  </w:r>
                </w:p>
              </w:tc>
            </w:tr>
            <w:tr w:rsidR="00615221" w:rsidRPr="00E7350A" w14:paraId="79D7AF6A" w14:textId="77777777" w:rsidTr="00753017">
              <w:tc>
                <w:tcPr>
                  <w:tcW w:w="4541" w:type="dxa"/>
                  <w:shd w:val="clear" w:color="auto" w:fill="auto"/>
                </w:tcPr>
                <w:p w14:paraId="07FDBD94" w14:textId="2BA7377D" w:rsidR="00615221" w:rsidRPr="00E7350A" w:rsidRDefault="2F4A0765" w:rsidP="00991E90">
                  <w:pPr>
                    <w:rPr>
                      <w:rFonts w:ascii="Calibri" w:hAnsi="Calibri" w:cs="Arial"/>
                      <w:sz w:val="22"/>
                      <w:szCs w:val="22"/>
                    </w:rPr>
                  </w:pPr>
                  <w:r w:rsidRPr="7CCD4DC4">
                    <w:rPr>
                      <w:rFonts w:ascii="Calibri" w:hAnsi="Calibri" w:cs="Arial"/>
                      <w:sz w:val="22"/>
                      <w:szCs w:val="22"/>
                    </w:rPr>
                    <w:t xml:space="preserve"> </w:t>
                  </w:r>
                  <w:r w:rsidR="7C238A33" w:rsidRPr="7CCD4DC4">
                    <w:rPr>
                      <w:rFonts w:ascii="Calibri" w:hAnsi="Calibri" w:cs="Arial"/>
                      <w:sz w:val="22"/>
                      <w:szCs w:val="22"/>
                    </w:rPr>
                    <w:t>TBD</w:t>
                  </w:r>
                </w:p>
              </w:tc>
              <w:tc>
                <w:tcPr>
                  <w:tcW w:w="704" w:type="dxa"/>
                  <w:shd w:val="clear" w:color="auto" w:fill="auto"/>
                </w:tcPr>
                <w:p w14:paraId="7D4E0935" w14:textId="77777777" w:rsidR="00615221" w:rsidRPr="00E7350A" w:rsidRDefault="00615221" w:rsidP="00E7350A">
                  <w:pPr>
                    <w:jc w:val="both"/>
                    <w:rPr>
                      <w:rFonts w:ascii="Calibri" w:hAnsi="Calibri" w:cs="Arial"/>
                      <w:sz w:val="22"/>
                      <w:szCs w:val="22"/>
                    </w:rPr>
                  </w:pPr>
                  <w:r w:rsidRPr="00E7350A">
                    <w:rPr>
                      <w:rFonts w:ascii="Calibri" w:hAnsi="Calibri" w:cs="Arial"/>
                      <w:sz w:val="22"/>
                      <w:szCs w:val="22"/>
                    </w:rPr>
                    <w:t>Core</w:t>
                  </w:r>
                </w:p>
              </w:tc>
              <w:tc>
                <w:tcPr>
                  <w:tcW w:w="567" w:type="dxa"/>
                  <w:shd w:val="clear" w:color="auto" w:fill="auto"/>
                </w:tcPr>
                <w:p w14:paraId="562C75D1" w14:textId="77777777" w:rsidR="00615221" w:rsidRPr="00E7350A" w:rsidRDefault="0069652E" w:rsidP="00E7350A">
                  <w:pPr>
                    <w:jc w:val="center"/>
                    <w:rPr>
                      <w:rFonts w:ascii="Calibri" w:hAnsi="Calibri" w:cs="Arial"/>
                      <w:sz w:val="22"/>
                      <w:szCs w:val="22"/>
                    </w:rPr>
                  </w:pPr>
                  <w:r w:rsidRPr="00E7350A">
                    <w:rPr>
                      <w:rFonts w:ascii="Wingdings 2" w:eastAsia="Wingdings 2" w:hAnsi="Wingdings 2" w:cs="Wingdings 2"/>
                      <w:sz w:val="22"/>
                      <w:szCs w:val="22"/>
                    </w:rPr>
                    <w:t>□</w:t>
                  </w:r>
                </w:p>
              </w:tc>
              <w:tc>
                <w:tcPr>
                  <w:tcW w:w="567" w:type="dxa"/>
                  <w:shd w:val="clear" w:color="auto" w:fill="auto"/>
                </w:tcPr>
                <w:p w14:paraId="664355AD" w14:textId="77777777" w:rsidR="00615221" w:rsidRPr="00E7350A" w:rsidRDefault="00615221" w:rsidP="00E7350A">
                  <w:pPr>
                    <w:jc w:val="center"/>
                    <w:rPr>
                      <w:rFonts w:ascii="Calibri" w:hAnsi="Calibri" w:cs="Arial"/>
                      <w:sz w:val="22"/>
                      <w:szCs w:val="22"/>
                    </w:rPr>
                  </w:pPr>
                </w:p>
              </w:tc>
              <w:tc>
                <w:tcPr>
                  <w:tcW w:w="567" w:type="dxa"/>
                  <w:shd w:val="clear" w:color="auto" w:fill="auto"/>
                </w:tcPr>
                <w:p w14:paraId="1A965116" w14:textId="77777777" w:rsidR="00615221" w:rsidRPr="00E7350A" w:rsidRDefault="00615221" w:rsidP="00E7350A">
                  <w:pPr>
                    <w:jc w:val="center"/>
                    <w:rPr>
                      <w:rFonts w:ascii="Calibri" w:hAnsi="Calibri" w:cs="Arial"/>
                      <w:sz w:val="22"/>
                      <w:szCs w:val="22"/>
                    </w:rPr>
                  </w:pPr>
                </w:p>
              </w:tc>
              <w:tc>
                <w:tcPr>
                  <w:tcW w:w="567" w:type="dxa"/>
                  <w:shd w:val="clear" w:color="auto" w:fill="auto"/>
                </w:tcPr>
                <w:p w14:paraId="7DF4E37C" w14:textId="77777777" w:rsidR="00615221" w:rsidRPr="00E7350A" w:rsidRDefault="00615221" w:rsidP="004713FE">
                  <w:pPr>
                    <w:jc w:val="center"/>
                    <w:rPr>
                      <w:rFonts w:ascii="Calibri" w:hAnsi="Calibri" w:cs="Arial"/>
                      <w:sz w:val="22"/>
                      <w:szCs w:val="22"/>
                    </w:rPr>
                  </w:pPr>
                </w:p>
              </w:tc>
              <w:tc>
                <w:tcPr>
                  <w:tcW w:w="567" w:type="dxa"/>
                  <w:shd w:val="clear" w:color="auto" w:fill="auto"/>
                </w:tcPr>
                <w:p w14:paraId="44FB30F8" w14:textId="77777777" w:rsidR="00615221" w:rsidRPr="00E7350A" w:rsidRDefault="00615221" w:rsidP="00E7350A">
                  <w:pPr>
                    <w:jc w:val="center"/>
                    <w:rPr>
                      <w:rFonts w:ascii="Calibri" w:hAnsi="Calibri" w:cs="Arial"/>
                      <w:sz w:val="22"/>
                      <w:szCs w:val="22"/>
                    </w:rPr>
                  </w:pPr>
                </w:p>
              </w:tc>
              <w:tc>
                <w:tcPr>
                  <w:tcW w:w="567" w:type="dxa"/>
                  <w:shd w:val="clear" w:color="auto" w:fill="auto"/>
                </w:tcPr>
                <w:p w14:paraId="1DA6542E" w14:textId="77777777" w:rsidR="00615221" w:rsidRPr="00E7350A" w:rsidRDefault="00615221" w:rsidP="00E7350A">
                  <w:pPr>
                    <w:jc w:val="center"/>
                    <w:rPr>
                      <w:rFonts w:ascii="Calibri" w:hAnsi="Calibri" w:cs="Arial"/>
                      <w:sz w:val="22"/>
                      <w:szCs w:val="22"/>
                    </w:rPr>
                  </w:pPr>
                </w:p>
              </w:tc>
              <w:tc>
                <w:tcPr>
                  <w:tcW w:w="567" w:type="dxa"/>
                  <w:shd w:val="clear" w:color="auto" w:fill="auto"/>
                </w:tcPr>
                <w:p w14:paraId="3041E394" w14:textId="77777777" w:rsidR="00615221" w:rsidRPr="00E7350A" w:rsidRDefault="00615221" w:rsidP="00E7350A">
                  <w:pPr>
                    <w:jc w:val="center"/>
                    <w:rPr>
                      <w:rFonts w:ascii="Calibri" w:hAnsi="Calibri" w:cs="Arial"/>
                      <w:sz w:val="22"/>
                      <w:szCs w:val="22"/>
                    </w:rPr>
                  </w:pPr>
                </w:p>
              </w:tc>
              <w:tc>
                <w:tcPr>
                  <w:tcW w:w="567" w:type="dxa"/>
                  <w:shd w:val="clear" w:color="auto" w:fill="auto"/>
                </w:tcPr>
                <w:p w14:paraId="722B00AE" w14:textId="77777777" w:rsidR="00615221" w:rsidRPr="00E7350A" w:rsidRDefault="00615221" w:rsidP="00E7350A">
                  <w:pPr>
                    <w:jc w:val="center"/>
                    <w:rPr>
                      <w:rFonts w:ascii="Calibri" w:hAnsi="Calibri" w:cs="Arial"/>
                      <w:sz w:val="22"/>
                      <w:szCs w:val="22"/>
                    </w:rPr>
                  </w:pPr>
                </w:p>
              </w:tc>
              <w:tc>
                <w:tcPr>
                  <w:tcW w:w="567" w:type="dxa"/>
                  <w:shd w:val="clear" w:color="auto" w:fill="auto"/>
                </w:tcPr>
                <w:p w14:paraId="42C6D796" w14:textId="77777777" w:rsidR="00615221" w:rsidRPr="00E7350A" w:rsidRDefault="00615221" w:rsidP="00E7350A">
                  <w:pPr>
                    <w:jc w:val="center"/>
                    <w:rPr>
                      <w:rFonts w:ascii="Calibri" w:hAnsi="Calibri" w:cs="Arial"/>
                      <w:sz w:val="22"/>
                      <w:szCs w:val="22"/>
                    </w:rPr>
                  </w:pPr>
                </w:p>
              </w:tc>
              <w:tc>
                <w:tcPr>
                  <w:tcW w:w="567" w:type="dxa"/>
                  <w:shd w:val="clear" w:color="auto" w:fill="auto"/>
                </w:tcPr>
                <w:p w14:paraId="6E1831B3" w14:textId="77777777" w:rsidR="00615221" w:rsidRPr="00E7350A" w:rsidRDefault="00615221" w:rsidP="00E7350A">
                  <w:pPr>
                    <w:jc w:val="center"/>
                    <w:rPr>
                      <w:rFonts w:ascii="Calibri" w:hAnsi="Calibri" w:cs="Arial"/>
                      <w:sz w:val="22"/>
                      <w:szCs w:val="22"/>
                    </w:rPr>
                  </w:pPr>
                </w:p>
              </w:tc>
              <w:tc>
                <w:tcPr>
                  <w:tcW w:w="567" w:type="dxa"/>
                  <w:shd w:val="clear" w:color="auto" w:fill="auto"/>
                </w:tcPr>
                <w:p w14:paraId="54E11D2A" w14:textId="77777777" w:rsidR="00615221" w:rsidRPr="00E7350A" w:rsidRDefault="00615221" w:rsidP="00E7350A">
                  <w:pPr>
                    <w:jc w:val="center"/>
                    <w:rPr>
                      <w:rFonts w:ascii="Calibri" w:hAnsi="Calibri" w:cs="Arial"/>
                      <w:sz w:val="22"/>
                      <w:szCs w:val="22"/>
                    </w:rPr>
                  </w:pPr>
                </w:p>
              </w:tc>
              <w:tc>
                <w:tcPr>
                  <w:tcW w:w="311" w:type="dxa"/>
                  <w:shd w:val="clear" w:color="auto" w:fill="auto"/>
                </w:tcPr>
                <w:p w14:paraId="31126E5D" w14:textId="77777777" w:rsidR="00615221" w:rsidRPr="00E7350A" w:rsidRDefault="0069652E" w:rsidP="00E7350A">
                  <w:pPr>
                    <w:jc w:val="center"/>
                    <w:rPr>
                      <w:rFonts w:ascii="Calibri" w:hAnsi="Calibri" w:cs="Arial"/>
                      <w:sz w:val="22"/>
                      <w:szCs w:val="22"/>
                    </w:rPr>
                  </w:pPr>
                  <w:r w:rsidRPr="00615221">
                    <w:rPr>
                      <w:rFonts w:ascii="Wingdings 2" w:eastAsia="Wingdings 2" w:hAnsi="Wingdings 2" w:cs="Wingdings 2"/>
                      <w:sz w:val="22"/>
                      <w:szCs w:val="22"/>
                    </w:rPr>
                    <w:t>□</w:t>
                  </w:r>
                </w:p>
              </w:tc>
              <w:tc>
                <w:tcPr>
                  <w:tcW w:w="496" w:type="dxa"/>
                  <w:tcBorders>
                    <w:bottom w:val="single" w:sz="4" w:space="0" w:color="auto"/>
                  </w:tcBorders>
                  <w:shd w:val="clear" w:color="auto" w:fill="auto"/>
                </w:tcPr>
                <w:p w14:paraId="2DE403A5" w14:textId="77777777" w:rsidR="00615221" w:rsidRPr="00E7350A" w:rsidRDefault="00615221" w:rsidP="00E7350A">
                  <w:pPr>
                    <w:jc w:val="center"/>
                    <w:rPr>
                      <w:rFonts w:ascii="Calibri" w:hAnsi="Calibri" w:cs="Arial"/>
                      <w:sz w:val="22"/>
                      <w:szCs w:val="22"/>
                    </w:rPr>
                  </w:pPr>
                  <w:r w:rsidRPr="00E7350A">
                    <w:rPr>
                      <w:rFonts w:ascii="Wingdings 2" w:eastAsia="Wingdings 2" w:hAnsi="Wingdings 2" w:cs="Wingdings 2"/>
                      <w:sz w:val="22"/>
                      <w:szCs w:val="22"/>
                    </w:rPr>
                    <w:t>□</w:t>
                  </w:r>
                </w:p>
              </w:tc>
              <w:tc>
                <w:tcPr>
                  <w:tcW w:w="497" w:type="dxa"/>
                  <w:tcBorders>
                    <w:bottom w:val="single" w:sz="4" w:space="0" w:color="auto"/>
                  </w:tcBorders>
                  <w:shd w:val="clear" w:color="auto" w:fill="auto"/>
                </w:tcPr>
                <w:p w14:paraId="62431CDC" w14:textId="77777777" w:rsidR="00615221" w:rsidRPr="00E7350A" w:rsidRDefault="00615221" w:rsidP="00E7350A">
                  <w:pPr>
                    <w:jc w:val="center"/>
                    <w:rPr>
                      <w:rFonts w:ascii="Calibri" w:hAnsi="Calibri" w:cs="Arial"/>
                      <w:sz w:val="22"/>
                      <w:szCs w:val="22"/>
                    </w:rPr>
                  </w:pPr>
                  <w:r w:rsidRPr="00E7350A">
                    <w:rPr>
                      <w:rFonts w:ascii="Wingdings 2" w:eastAsia="Wingdings 2" w:hAnsi="Wingdings 2" w:cs="Wingdings 2"/>
                      <w:sz w:val="22"/>
                      <w:szCs w:val="22"/>
                    </w:rPr>
                    <w:t>□</w:t>
                  </w:r>
                </w:p>
              </w:tc>
            </w:tr>
            <w:tr w:rsidR="00615221" w:rsidRPr="00E7350A" w14:paraId="35A8A45E" w14:textId="77777777" w:rsidTr="00753017">
              <w:tc>
                <w:tcPr>
                  <w:tcW w:w="4541" w:type="dxa"/>
                  <w:shd w:val="clear" w:color="auto" w:fill="auto"/>
                </w:tcPr>
                <w:p w14:paraId="49E398E2" w14:textId="77777777" w:rsidR="00615221" w:rsidRPr="00E7350A" w:rsidRDefault="00615221" w:rsidP="00615221">
                  <w:pPr>
                    <w:rPr>
                      <w:rFonts w:ascii="Calibri" w:hAnsi="Calibri" w:cs="Arial"/>
                      <w:sz w:val="22"/>
                      <w:szCs w:val="22"/>
                    </w:rPr>
                  </w:pPr>
                </w:p>
                <w:p w14:paraId="16287F21" w14:textId="77777777" w:rsidR="00615221" w:rsidRPr="00E7350A" w:rsidRDefault="00615221" w:rsidP="00615221">
                  <w:pPr>
                    <w:rPr>
                      <w:rFonts w:ascii="Calibri" w:hAnsi="Calibri" w:cs="Arial"/>
                      <w:sz w:val="22"/>
                      <w:szCs w:val="22"/>
                    </w:rPr>
                  </w:pPr>
                </w:p>
                <w:p w14:paraId="264C47F6" w14:textId="77777777" w:rsidR="00615221" w:rsidRPr="00E7350A" w:rsidRDefault="00615221" w:rsidP="00615221">
                  <w:pPr>
                    <w:rPr>
                      <w:rFonts w:ascii="Calibri" w:hAnsi="Calibri" w:cs="Arial"/>
                      <w:sz w:val="22"/>
                      <w:szCs w:val="22"/>
                    </w:rPr>
                  </w:pPr>
                  <w:r w:rsidRPr="00E7350A">
                    <w:rPr>
                      <w:rFonts w:ascii="Calibri" w:hAnsi="Calibri" w:cs="Arial"/>
                      <w:sz w:val="22"/>
                      <w:szCs w:val="22"/>
                    </w:rPr>
                    <w:t>Overall Statement</w:t>
                  </w:r>
                </w:p>
              </w:tc>
              <w:tc>
                <w:tcPr>
                  <w:tcW w:w="7252" w:type="dxa"/>
                  <w:gridSpan w:val="13"/>
                  <w:tcBorders>
                    <w:bottom w:val="single" w:sz="4" w:space="0" w:color="auto"/>
                  </w:tcBorders>
                  <w:shd w:val="clear" w:color="auto" w:fill="auto"/>
                </w:tcPr>
                <w:p w14:paraId="2CF29A3D" w14:textId="7A4DD4C8" w:rsidR="00615221" w:rsidRPr="0069652E" w:rsidRDefault="16FBA912" w:rsidP="1338F4A9">
                  <w:pPr>
                    <w:pStyle w:val="para"/>
                    <w:rPr>
                      <w:rFonts w:asciiTheme="minorHAnsi" w:eastAsiaTheme="minorEastAsia" w:hAnsiTheme="minorHAnsi" w:cstheme="minorBidi"/>
                      <w:lang w:val="en-US"/>
                    </w:rPr>
                  </w:pPr>
                  <w:r w:rsidRPr="1338F4A9">
                    <w:rPr>
                      <w:rFonts w:asciiTheme="minorHAnsi" w:eastAsiaTheme="minorEastAsia" w:hAnsiTheme="minorHAnsi" w:cstheme="minorBidi"/>
                      <w:lang w:val="en-US"/>
                    </w:rPr>
                    <w:t xml:space="preserve">This course teaches students the basic concepts of linear algebra that prepares them to pick up advanced engineering skills in their senior years in the University. Students learn how to apply the mathematical knowledge they have (a) </w:t>
                  </w:r>
                  <w:r w:rsidR="4E00468E" w:rsidRPr="1338F4A9">
                    <w:rPr>
                      <w:rFonts w:asciiTheme="minorHAnsi" w:eastAsiaTheme="minorEastAsia" w:hAnsiTheme="minorHAnsi" w:cstheme="minorBidi"/>
                      <w:lang w:val="en-US"/>
                    </w:rPr>
                    <w:t>and</w:t>
                  </w:r>
                  <w:r w:rsidRPr="1338F4A9">
                    <w:rPr>
                      <w:rFonts w:asciiTheme="minorHAnsi" w:eastAsiaTheme="minorEastAsia" w:hAnsiTheme="minorHAnsi" w:cstheme="minorBidi"/>
                      <w:lang w:val="en-US"/>
                    </w:rPr>
                    <w:t xml:space="preserve"> </w:t>
                  </w:r>
                  <w:proofErr w:type="spellStart"/>
                  <w:r w:rsidR="7AA348D2" w:rsidRPr="1338F4A9">
                    <w:rPr>
                      <w:rFonts w:asciiTheme="minorHAnsi" w:eastAsiaTheme="minorEastAsia" w:hAnsiTheme="minorHAnsi" w:cstheme="minorBidi"/>
                      <w:lang w:val="en-US"/>
                    </w:rPr>
                    <w:t>analyse</w:t>
                  </w:r>
                  <w:proofErr w:type="spellEnd"/>
                  <w:r w:rsidR="7AA348D2" w:rsidRPr="1338F4A9">
                    <w:rPr>
                      <w:rFonts w:asciiTheme="minorHAnsi" w:eastAsiaTheme="minorEastAsia" w:hAnsiTheme="minorHAnsi" w:cstheme="minorBidi"/>
                      <w:lang w:val="en-US"/>
                    </w:rPr>
                    <w:t xml:space="preserve"> problems for suitable development of solutions based on linear algebra (</w:t>
                  </w:r>
                  <w:proofErr w:type="spellStart"/>
                  <w:proofErr w:type="gramStart"/>
                  <w:r w:rsidR="7AA348D2" w:rsidRPr="1338F4A9">
                    <w:rPr>
                      <w:rFonts w:asciiTheme="minorHAnsi" w:eastAsiaTheme="minorEastAsia" w:hAnsiTheme="minorHAnsi" w:cstheme="minorBidi"/>
                      <w:lang w:val="en-US"/>
                    </w:rPr>
                    <w:t>b,c</w:t>
                  </w:r>
                  <w:proofErr w:type="spellEnd"/>
                  <w:proofErr w:type="gramEnd"/>
                  <w:r w:rsidR="7AA348D2" w:rsidRPr="1338F4A9">
                    <w:rPr>
                      <w:rFonts w:asciiTheme="minorHAnsi" w:eastAsiaTheme="minorEastAsia" w:hAnsiTheme="minorHAnsi" w:cstheme="minorBidi"/>
                      <w:lang w:val="en-US"/>
                    </w:rPr>
                    <w:t>)</w:t>
                  </w:r>
                  <w:r w:rsidRPr="1338F4A9">
                    <w:rPr>
                      <w:rFonts w:asciiTheme="minorHAnsi" w:eastAsiaTheme="minorEastAsia" w:hAnsiTheme="minorHAnsi" w:cstheme="minorBidi"/>
                      <w:lang w:val="en-US"/>
                    </w:rPr>
                    <w:t>.</w:t>
                  </w:r>
                </w:p>
              </w:tc>
              <w:tc>
                <w:tcPr>
                  <w:tcW w:w="993" w:type="dxa"/>
                  <w:gridSpan w:val="2"/>
                  <w:tcBorders>
                    <w:bottom w:val="single" w:sz="4" w:space="0" w:color="auto"/>
                  </w:tcBorders>
                  <w:shd w:val="clear" w:color="auto" w:fill="auto"/>
                </w:tcPr>
                <w:p w14:paraId="599D1DA6" w14:textId="77777777" w:rsidR="00615221" w:rsidRPr="00E7350A" w:rsidRDefault="00615221" w:rsidP="00E7350A">
                  <w:pPr>
                    <w:jc w:val="both"/>
                    <w:rPr>
                      <w:rFonts w:ascii="Calibri" w:hAnsi="Calibri" w:cs="Arial"/>
                      <w:sz w:val="22"/>
                      <w:szCs w:val="22"/>
                    </w:rPr>
                  </w:pPr>
                  <w:r w:rsidRPr="00E7350A">
                    <w:rPr>
                      <w:rFonts w:ascii="Calibri" w:hAnsi="Calibri" w:cs="Arial"/>
                      <w:sz w:val="22"/>
                      <w:szCs w:val="22"/>
                    </w:rPr>
                    <w:t xml:space="preserve">Apply to both CE and CS </w:t>
                  </w:r>
                  <w:proofErr w:type="spellStart"/>
                  <w:r w:rsidRPr="00E7350A">
                    <w:rPr>
                      <w:rFonts w:ascii="Calibri" w:hAnsi="Calibri" w:cs="Arial"/>
                      <w:sz w:val="22"/>
                      <w:szCs w:val="22"/>
                    </w:rPr>
                    <w:t>programmes</w:t>
                  </w:r>
                  <w:proofErr w:type="spellEnd"/>
                </w:p>
              </w:tc>
            </w:tr>
            <w:tr w:rsidR="00615221" w:rsidRPr="00E7350A" w14:paraId="6CC65477" w14:textId="77777777" w:rsidTr="00753017">
              <w:tc>
                <w:tcPr>
                  <w:tcW w:w="4541" w:type="dxa"/>
                  <w:tcBorders>
                    <w:right w:val="single" w:sz="4" w:space="0" w:color="auto"/>
                  </w:tcBorders>
                  <w:shd w:val="clear" w:color="auto" w:fill="auto"/>
                </w:tcPr>
                <w:p w14:paraId="25DFBE09" w14:textId="330965B8" w:rsidR="00615221" w:rsidRPr="0069652E" w:rsidRDefault="70D1AD84" w:rsidP="00753017">
                  <w:pPr>
                    <w:pStyle w:val="paralist"/>
                    <w:rPr>
                      <w:rFonts w:cs="Calibri"/>
                    </w:rPr>
                  </w:pPr>
                  <w:r w:rsidRPr="6E8BDE75">
                    <w:t>Solve linear equations and determine conditions for existence of a solution</w:t>
                  </w:r>
                </w:p>
              </w:tc>
              <w:tc>
                <w:tcPr>
                  <w:tcW w:w="7252" w:type="dxa"/>
                  <w:gridSpan w:val="13"/>
                  <w:tcBorders>
                    <w:top w:val="single" w:sz="4" w:space="0" w:color="auto"/>
                    <w:left w:val="single" w:sz="4" w:space="0" w:color="auto"/>
                    <w:bottom w:val="single" w:sz="4" w:space="0" w:color="auto"/>
                    <w:right w:val="single" w:sz="4" w:space="0" w:color="auto"/>
                  </w:tcBorders>
                  <w:shd w:val="clear" w:color="auto" w:fill="auto"/>
                </w:tcPr>
                <w:p w14:paraId="5BE93A62" w14:textId="6DEDFF7C" w:rsidR="00615221" w:rsidRPr="00E7350A" w:rsidRDefault="70D1AD84" w:rsidP="00615221">
                  <w:pPr>
                    <w:rPr>
                      <w:rFonts w:ascii="Calibri" w:hAnsi="Calibri" w:cs="Arial"/>
                      <w:sz w:val="22"/>
                      <w:szCs w:val="22"/>
                    </w:rPr>
                  </w:pPr>
                  <w:r w:rsidRPr="6E8BDE75">
                    <w:rPr>
                      <w:rFonts w:ascii="Calibri" w:hAnsi="Calibri" w:cs="Arial"/>
                      <w:sz w:val="22"/>
                      <w:szCs w:val="22"/>
                    </w:rPr>
                    <w:t xml:space="preserve">(a), (b), </w:t>
                  </w:r>
                  <w:r w:rsidR="00641673">
                    <w:rPr>
                      <w:rFonts w:ascii="Calibri" w:hAnsi="Calibri" w:cs="Arial"/>
                      <w:sz w:val="22"/>
                      <w:szCs w:val="22"/>
                    </w:rPr>
                    <w:t>(c)</w:t>
                  </w:r>
                  <w:r w:rsidR="281300AE" w:rsidRPr="6E8BDE75">
                    <w:rPr>
                      <w:rFonts w:ascii="Calibri" w:hAnsi="Calibri" w:cs="Arial"/>
                      <w:sz w:val="22"/>
                      <w:szCs w:val="22"/>
                    </w:rPr>
                    <w:t>, (e)</w:t>
                  </w:r>
                </w:p>
              </w:tc>
              <w:tc>
                <w:tcPr>
                  <w:tcW w:w="993" w:type="dxa"/>
                  <w:gridSpan w:val="2"/>
                  <w:tcBorders>
                    <w:top w:val="single" w:sz="4" w:space="0" w:color="auto"/>
                    <w:left w:val="single" w:sz="4" w:space="0" w:color="auto"/>
                    <w:bottom w:val="nil"/>
                    <w:right w:val="single" w:sz="4" w:space="0" w:color="auto"/>
                  </w:tcBorders>
                  <w:shd w:val="clear" w:color="auto" w:fill="auto"/>
                </w:tcPr>
                <w:p w14:paraId="384BA73E" w14:textId="77777777" w:rsidR="00615221" w:rsidRPr="00E7350A" w:rsidRDefault="00615221" w:rsidP="00615221">
                  <w:pPr>
                    <w:rPr>
                      <w:rFonts w:ascii="Calibri" w:hAnsi="Calibri" w:cs="Arial"/>
                      <w:sz w:val="22"/>
                      <w:szCs w:val="22"/>
                    </w:rPr>
                  </w:pPr>
                </w:p>
              </w:tc>
            </w:tr>
            <w:tr w:rsidR="00615221" w:rsidRPr="00E7350A" w14:paraId="4F904CB7" w14:textId="77777777" w:rsidTr="00753017">
              <w:tc>
                <w:tcPr>
                  <w:tcW w:w="4541" w:type="dxa"/>
                  <w:tcBorders>
                    <w:right w:val="single" w:sz="4" w:space="0" w:color="auto"/>
                  </w:tcBorders>
                  <w:shd w:val="clear" w:color="auto" w:fill="auto"/>
                </w:tcPr>
                <w:p w14:paraId="06971CD3" w14:textId="50F9CDB3" w:rsidR="00615221" w:rsidRPr="00E7350A" w:rsidRDefault="3AF2A3BE" w:rsidP="00753017">
                  <w:pPr>
                    <w:pStyle w:val="paralist"/>
                    <w:rPr>
                      <w:rFonts w:cs="Calibri"/>
                    </w:rPr>
                  </w:pPr>
                  <w:r w:rsidRPr="6E8BDE75">
                    <w:t>Perform matrix operations including inverse of a matrix and matrix factorization.</w:t>
                  </w:r>
                </w:p>
              </w:tc>
              <w:tc>
                <w:tcPr>
                  <w:tcW w:w="7252" w:type="dxa"/>
                  <w:gridSpan w:val="13"/>
                  <w:tcBorders>
                    <w:top w:val="single" w:sz="4" w:space="0" w:color="auto"/>
                    <w:left w:val="single" w:sz="4" w:space="0" w:color="auto"/>
                    <w:bottom w:val="single" w:sz="4" w:space="0" w:color="auto"/>
                    <w:right w:val="single" w:sz="4" w:space="0" w:color="auto"/>
                  </w:tcBorders>
                  <w:shd w:val="clear" w:color="auto" w:fill="auto"/>
                </w:tcPr>
                <w:p w14:paraId="76CDDE2E" w14:textId="08E08EC3" w:rsidR="00615221" w:rsidRPr="00E7350A" w:rsidRDefault="3AF2A3BE" w:rsidP="6E8BDE75">
                  <w:pPr>
                    <w:rPr>
                      <w:rFonts w:ascii="Calibri" w:hAnsi="Calibri" w:cs="Arial"/>
                      <w:sz w:val="22"/>
                      <w:szCs w:val="22"/>
                    </w:rPr>
                  </w:pPr>
                  <w:r w:rsidRPr="6E8BDE75">
                    <w:rPr>
                      <w:rFonts w:ascii="Calibri" w:hAnsi="Calibri" w:cs="Arial"/>
                      <w:sz w:val="22"/>
                      <w:szCs w:val="22"/>
                    </w:rPr>
                    <w:t>(a), (b</w:t>
                  </w:r>
                  <w:r w:rsidR="4984A784" w:rsidRPr="6E8BDE75">
                    <w:rPr>
                      <w:rFonts w:ascii="Calibri" w:hAnsi="Calibri" w:cs="Arial"/>
                      <w:sz w:val="22"/>
                      <w:szCs w:val="22"/>
                    </w:rPr>
                    <w:t xml:space="preserve">), </w:t>
                  </w:r>
                  <w:r w:rsidR="3E250346" w:rsidRPr="6E8BDE75">
                    <w:rPr>
                      <w:rFonts w:ascii="Calibri" w:hAnsi="Calibri" w:cs="Arial"/>
                      <w:sz w:val="22"/>
                      <w:szCs w:val="22"/>
                    </w:rPr>
                    <w:t>(c), (d)</w:t>
                  </w:r>
                </w:p>
                <w:p w14:paraId="2A1F701D" w14:textId="1AF574B8" w:rsidR="00615221" w:rsidRPr="00E7350A" w:rsidRDefault="00615221" w:rsidP="0069652E">
                  <w:pPr>
                    <w:rPr>
                      <w:rFonts w:ascii="Calibri" w:hAnsi="Calibri" w:cs="Arial"/>
                      <w:sz w:val="22"/>
                      <w:szCs w:val="22"/>
                    </w:rPr>
                  </w:pPr>
                </w:p>
              </w:tc>
              <w:tc>
                <w:tcPr>
                  <w:tcW w:w="993" w:type="dxa"/>
                  <w:gridSpan w:val="2"/>
                  <w:tcBorders>
                    <w:top w:val="nil"/>
                    <w:left w:val="single" w:sz="4" w:space="0" w:color="auto"/>
                    <w:bottom w:val="nil"/>
                    <w:right w:val="single" w:sz="4" w:space="0" w:color="auto"/>
                  </w:tcBorders>
                  <w:shd w:val="clear" w:color="auto" w:fill="auto"/>
                </w:tcPr>
                <w:p w14:paraId="03EFCA41" w14:textId="77777777" w:rsidR="00615221" w:rsidRPr="00E7350A" w:rsidRDefault="00615221" w:rsidP="00615221">
                  <w:pPr>
                    <w:rPr>
                      <w:rFonts w:ascii="Calibri" w:hAnsi="Calibri" w:cs="Arial"/>
                      <w:sz w:val="22"/>
                      <w:szCs w:val="22"/>
                    </w:rPr>
                  </w:pPr>
                </w:p>
              </w:tc>
            </w:tr>
            <w:tr w:rsidR="00AB66E7" w:rsidRPr="00E7350A" w14:paraId="5F96A722" w14:textId="77777777" w:rsidTr="00753017">
              <w:tc>
                <w:tcPr>
                  <w:tcW w:w="4541" w:type="dxa"/>
                  <w:tcBorders>
                    <w:right w:val="single" w:sz="4" w:space="0" w:color="auto"/>
                  </w:tcBorders>
                  <w:shd w:val="clear" w:color="auto" w:fill="auto"/>
                </w:tcPr>
                <w:p w14:paraId="5B95CD12" w14:textId="59DF2201" w:rsidR="00AB66E7" w:rsidRPr="00AB66E7" w:rsidRDefault="20E7BFF9" w:rsidP="00753017">
                  <w:pPr>
                    <w:pStyle w:val="paralist"/>
                    <w:rPr>
                      <w:rFonts w:cs="Calibri"/>
                    </w:rPr>
                  </w:pPr>
                  <w:r w:rsidRPr="6E8BDE75">
                    <w:t xml:space="preserve">Design matrices for linear transformations; </w:t>
                  </w:r>
                  <w:r w:rsidR="00753017">
                    <w:t>interpret properties of determinants</w:t>
                  </w:r>
                  <w:r w:rsidRPr="6E8BDE75">
                    <w:t xml:space="preserve">; </w:t>
                  </w:r>
                  <w:r w:rsidR="00753017">
                    <w:t>Identify and interpret</w:t>
                  </w:r>
                  <w:r w:rsidRPr="6E8BDE75">
                    <w:t xml:space="preserve"> properties of matrix inverses</w:t>
                  </w:r>
                </w:p>
              </w:tc>
              <w:tc>
                <w:tcPr>
                  <w:tcW w:w="7252" w:type="dxa"/>
                  <w:gridSpan w:val="13"/>
                  <w:tcBorders>
                    <w:top w:val="single" w:sz="4" w:space="0" w:color="auto"/>
                    <w:left w:val="single" w:sz="4" w:space="0" w:color="auto"/>
                    <w:bottom w:val="single" w:sz="4" w:space="0" w:color="auto"/>
                    <w:right w:val="single" w:sz="4" w:space="0" w:color="auto"/>
                  </w:tcBorders>
                  <w:shd w:val="clear" w:color="auto" w:fill="auto"/>
                </w:tcPr>
                <w:p w14:paraId="5220BBB2" w14:textId="48E14856" w:rsidR="00AB66E7" w:rsidRPr="00E7350A" w:rsidRDefault="20E7BFF9" w:rsidP="0069652E">
                  <w:pPr>
                    <w:rPr>
                      <w:rFonts w:ascii="Calibri" w:hAnsi="Calibri" w:cs="Arial"/>
                      <w:sz w:val="22"/>
                      <w:szCs w:val="22"/>
                    </w:rPr>
                  </w:pPr>
                  <w:r w:rsidRPr="6E8BDE75">
                    <w:rPr>
                      <w:rFonts w:ascii="Calibri" w:hAnsi="Calibri" w:cs="Arial"/>
                      <w:sz w:val="22"/>
                      <w:szCs w:val="22"/>
                    </w:rPr>
                    <w:t>(a), (b), (c), (d), (e)</w:t>
                  </w:r>
                </w:p>
              </w:tc>
              <w:tc>
                <w:tcPr>
                  <w:tcW w:w="993" w:type="dxa"/>
                  <w:gridSpan w:val="2"/>
                  <w:tcBorders>
                    <w:top w:val="nil"/>
                    <w:left w:val="single" w:sz="4" w:space="0" w:color="auto"/>
                    <w:bottom w:val="nil"/>
                    <w:right w:val="single" w:sz="4" w:space="0" w:color="auto"/>
                  </w:tcBorders>
                  <w:shd w:val="clear" w:color="auto" w:fill="auto"/>
                </w:tcPr>
                <w:p w14:paraId="13CB595B" w14:textId="77777777" w:rsidR="00AB66E7" w:rsidRPr="00E7350A" w:rsidRDefault="00AB66E7" w:rsidP="00615221">
                  <w:pPr>
                    <w:rPr>
                      <w:rFonts w:ascii="Calibri" w:hAnsi="Calibri" w:cs="Arial"/>
                      <w:sz w:val="22"/>
                      <w:szCs w:val="22"/>
                    </w:rPr>
                  </w:pPr>
                </w:p>
              </w:tc>
            </w:tr>
            <w:tr w:rsidR="00AB66E7" w:rsidRPr="00E7350A" w14:paraId="6D9C8D39" w14:textId="77777777" w:rsidTr="00753017">
              <w:tc>
                <w:tcPr>
                  <w:tcW w:w="4541" w:type="dxa"/>
                  <w:tcBorders>
                    <w:right w:val="single" w:sz="4" w:space="0" w:color="auto"/>
                  </w:tcBorders>
                  <w:shd w:val="clear" w:color="auto" w:fill="auto"/>
                </w:tcPr>
                <w:p w14:paraId="788270B9" w14:textId="77777777" w:rsidR="00125088" w:rsidRPr="00753017" w:rsidRDefault="00A33D37" w:rsidP="00753017">
                  <w:pPr>
                    <w:pStyle w:val="paralist"/>
                  </w:pPr>
                  <w:r w:rsidRPr="00753017">
                    <w:t xml:space="preserve">Identify and interpret </w:t>
                  </w:r>
                  <w:r w:rsidR="55B81DCA" w:rsidRPr="00753017">
                    <w:t>vector</w:t>
                  </w:r>
                  <w:r w:rsidR="7F244B4D" w:rsidRPr="00753017">
                    <w:t xml:space="preserve"> spaces</w:t>
                  </w:r>
                  <w:r w:rsidR="48609F20" w:rsidRPr="00753017">
                    <w:t xml:space="preserve"> and</w:t>
                  </w:r>
                  <w:r w:rsidR="5DF78855" w:rsidRPr="00753017">
                    <w:t xml:space="preserve"> subspaces </w:t>
                  </w:r>
                  <w:r w:rsidR="55C8B582" w:rsidRPr="00753017">
                    <w:t xml:space="preserve">; </w:t>
                  </w:r>
                </w:p>
                <w:p w14:paraId="675E05EE" w14:textId="0347B709" w:rsidR="00AB66E7" w:rsidRPr="00AB66E7" w:rsidRDefault="00AB66E7" w:rsidP="00753017">
                  <w:pPr>
                    <w:pStyle w:val="paralist"/>
                  </w:pPr>
                </w:p>
              </w:tc>
              <w:tc>
                <w:tcPr>
                  <w:tcW w:w="7252" w:type="dxa"/>
                  <w:gridSpan w:val="13"/>
                  <w:tcBorders>
                    <w:top w:val="single" w:sz="4" w:space="0" w:color="auto"/>
                    <w:left w:val="single" w:sz="4" w:space="0" w:color="auto"/>
                    <w:bottom w:val="single" w:sz="4" w:space="0" w:color="auto"/>
                    <w:right w:val="single" w:sz="4" w:space="0" w:color="auto"/>
                  </w:tcBorders>
                  <w:shd w:val="clear" w:color="auto" w:fill="auto"/>
                </w:tcPr>
                <w:p w14:paraId="7DE12AFF" w14:textId="08E08EC3" w:rsidR="00AB66E7" w:rsidRPr="00E7350A" w:rsidRDefault="128F88A2" w:rsidP="6E8BDE75">
                  <w:pPr>
                    <w:rPr>
                      <w:rFonts w:ascii="Calibri" w:hAnsi="Calibri" w:cs="Arial"/>
                      <w:sz w:val="22"/>
                      <w:szCs w:val="22"/>
                    </w:rPr>
                  </w:pPr>
                  <w:r w:rsidRPr="6E8BDE75">
                    <w:rPr>
                      <w:rFonts w:ascii="Calibri" w:hAnsi="Calibri" w:cs="Arial"/>
                      <w:sz w:val="22"/>
                      <w:szCs w:val="22"/>
                    </w:rPr>
                    <w:t>(a), (b), (c), (d)</w:t>
                  </w:r>
                </w:p>
                <w:p w14:paraId="2FC17F8B" w14:textId="3A260576" w:rsidR="00AB66E7" w:rsidRPr="00E7350A" w:rsidRDefault="00AB66E7" w:rsidP="0069652E">
                  <w:pPr>
                    <w:rPr>
                      <w:rFonts w:ascii="Calibri" w:hAnsi="Calibri" w:cs="Arial"/>
                      <w:sz w:val="22"/>
                      <w:szCs w:val="22"/>
                    </w:rPr>
                  </w:pPr>
                </w:p>
              </w:tc>
              <w:tc>
                <w:tcPr>
                  <w:tcW w:w="993" w:type="dxa"/>
                  <w:gridSpan w:val="2"/>
                  <w:tcBorders>
                    <w:top w:val="nil"/>
                    <w:left w:val="single" w:sz="4" w:space="0" w:color="auto"/>
                    <w:bottom w:val="nil"/>
                    <w:right w:val="single" w:sz="4" w:space="0" w:color="auto"/>
                  </w:tcBorders>
                  <w:shd w:val="clear" w:color="auto" w:fill="auto"/>
                </w:tcPr>
                <w:p w14:paraId="0A4F7224" w14:textId="77777777" w:rsidR="00AB66E7" w:rsidRPr="00E7350A" w:rsidRDefault="00AB66E7" w:rsidP="00615221">
                  <w:pPr>
                    <w:rPr>
                      <w:rFonts w:ascii="Calibri" w:hAnsi="Calibri" w:cs="Arial"/>
                      <w:sz w:val="22"/>
                      <w:szCs w:val="22"/>
                    </w:rPr>
                  </w:pPr>
                </w:p>
              </w:tc>
            </w:tr>
            <w:tr w:rsidR="00AB66E7" w:rsidRPr="00E7350A" w14:paraId="5AE48A43" w14:textId="77777777" w:rsidTr="00753017">
              <w:tc>
                <w:tcPr>
                  <w:tcW w:w="4541" w:type="dxa"/>
                  <w:tcBorders>
                    <w:right w:val="single" w:sz="4" w:space="0" w:color="auto"/>
                  </w:tcBorders>
                  <w:shd w:val="clear" w:color="auto" w:fill="auto"/>
                </w:tcPr>
                <w:p w14:paraId="50F40DEB" w14:textId="23C38950" w:rsidR="00AB66E7" w:rsidRDefault="278769EA" w:rsidP="00753017">
                  <w:pPr>
                    <w:pStyle w:val="paralist"/>
                    <w:rPr>
                      <w:rFonts w:eastAsia="Arial" w:cs="Arial"/>
                    </w:rPr>
                  </w:pPr>
                  <w:r>
                    <w:t>Understand Orthogonality, finding orthogonal projections and ortho</w:t>
                  </w:r>
                  <w:r w:rsidR="0E638CE5">
                    <w:t xml:space="preserve">normal </w:t>
                  </w:r>
                  <w:r>
                    <w:t>basis</w:t>
                  </w:r>
                  <w:r w:rsidR="0E638CE5">
                    <w:t>, apply</w:t>
                  </w:r>
                  <w:r w:rsidR="4D90C1FC">
                    <w:t>ing</w:t>
                  </w:r>
                  <w:r w:rsidR="0E638CE5">
                    <w:t xml:space="preserve"> QR decomposition</w:t>
                  </w:r>
                </w:p>
              </w:tc>
              <w:tc>
                <w:tcPr>
                  <w:tcW w:w="7252" w:type="dxa"/>
                  <w:gridSpan w:val="13"/>
                  <w:tcBorders>
                    <w:top w:val="single" w:sz="4" w:space="0" w:color="auto"/>
                    <w:left w:val="single" w:sz="4" w:space="0" w:color="auto"/>
                    <w:bottom w:val="single" w:sz="4" w:space="0" w:color="auto"/>
                    <w:right w:val="single" w:sz="4" w:space="0" w:color="auto"/>
                  </w:tcBorders>
                  <w:shd w:val="clear" w:color="auto" w:fill="auto"/>
                </w:tcPr>
                <w:p w14:paraId="5E21560F" w14:textId="7318BA8C" w:rsidR="1A727F0F" w:rsidRDefault="1A727F0F" w:rsidP="7CCD4DC4">
                  <w:pPr>
                    <w:spacing w:line="259" w:lineRule="auto"/>
                    <w:rPr>
                      <w:rFonts w:ascii="Calibri" w:hAnsi="Calibri" w:cs="Arial"/>
                      <w:sz w:val="22"/>
                      <w:szCs w:val="22"/>
                    </w:rPr>
                  </w:pPr>
                  <w:r w:rsidRPr="7CCD4DC4">
                    <w:rPr>
                      <w:rFonts w:ascii="Calibri" w:hAnsi="Calibri" w:cs="Arial"/>
                      <w:sz w:val="22"/>
                      <w:szCs w:val="22"/>
                    </w:rPr>
                    <w:t xml:space="preserve">(a), (b), (c), </w:t>
                  </w:r>
                  <w:r w:rsidR="675DDC06" w:rsidRPr="7CCD4DC4">
                    <w:rPr>
                      <w:rFonts w:ascii="Calibri" w:hAnsi="Calibri" w:cs="Arial"/>
                      <w:sz w:val="22"/>
                      <w:szCs w:val="22"/>
                    </w:rPr>
                    <w:t>(d)</w:t>
                  </w:r>
                </w:p>
                <w:p w14:paraId="77A52294" w14:textId="77777777" w:rsidR="00AB66E7" w:rsidRPr="00E7350A" w:rsidRDefault="00AB66E7" w:rsidP="0069652E">
                  <w:pPr>
                    <w:rPr>
                      <w:rFonts w:ascii="Calibri" w:hAnsi="Calibri" w:cs="Arial"/>
                      <w:sz w:val="22"/>
                      <w:szCs w:val="22"/>
                    </w:rPr>
                  </w:pPr>
                </w:p>
              </w:tc>
              <w:tc>
                <w:tcPr>
                  <w:tcW w:w="993" w:type="dxa"/>
                  <w:gridSpan w:val="2"/>
                  <w:tcBorders>
                    <w:top w:val="nil"/>
                    <w:left w:val="single" w:sz="4" w:space="0" w:color="auto"/>
                    <w:bottom w:val="nil"/>
                    <w:right w:val="single" w:sz="4" w:space="0" w:color="auto"/>
                  </w:tcBorders>
                  <w:shd w:val="clear" w:color="auto" w:fill="auto"/>
                </w:tcPr>
                <w:p w14:paraId="007DCDA8" w14:textId="77777777" w:rsidR="00AB66E7" w:rsidRPr="00E7350A" w:rsidRDefault="00AB66E7" w:rsidP="00615221">
                  <w:pPr>
                    <w:rPr>
                      <w:rFonts w:ascii="Calibri" w:hAnsi="Calibri" w:cs="Arial"/>
                      <w:sz w:val="22"/>
                      <w:szCs w:val="22"/>
                    </w:rPr>
                  </w:pPr>
                </w:p>
              </w:tc>
            </w:tr>
            <w:tr w:rsidR="009F11A4" w:rsidRPr="00E7350A" w14:paraId="42400974" w14:textId="77777777" w:rsidTr="00753017">
              <w:tc>
                <w:tcPr>
                  <w:tcW w:w="4541" w:type="dxa"/>
                  <w:tcBorders>
                    <w:right w:val="single" w:sz="4" w:space="0" w:color="auto"/>
                  </w:tcBorders>
                  <w:shd w:val="clear" w:color="auto" w:fill="auto"/>
                </w:tcPr>
                <w:p w14:paraId="706777E5" w14:textId="77777777" w:rsidR="00753017" w:rsidRPr="00753017" w:rsidRDefault="00753017" w:rsidP="00753017">
                  <w:pPr>
                    <w:pStyle w:val="paralist"/>
                  </w:pPr>
                  <w:r w:rsidRPr="00753017">
                    <w:lastRenderedPageBreak/>
                    <w:t>Interpret correctly the concept of inner product, orthogonality and orthogonal projections</w:t>
                  </w:r>
                </w:p>
                <w:p w14:paraId="6E6410B2" w14:textId="77777777" w:rsidR="00753017" w:rsidRPr="00753017" w:rsidRDefault="00753017" w:rsidP="00753017">
                  <w:pPr>
                    <w:pStyle w:val="paralist"/>
                  </w:pPr>
                  <w:r w:rsidRPr="00753017">
                    <w:t>Evaluate least squares solution</w:t>
                  </w:r>
                </w:p>
                <w:p w14:paraId="44ABE6A0" w14:textId="2B203B53" w:rsidR="009F11A4" w:rsidRDefault="009F11A4" w:rsidP="00753017">
                  <w:pPr>
                    <w:pStyle w:val="paralist"/>
                  </w:pPr>
                </w:p>
              </w:tc>
              <w:tc>
                <w:tcPr>
                  <w:tcW w:w="7252" w:type="dxa"/>
                  <w:gridSpan w:val="13"/>
                  <w:tcBorders>
                    <w:top w:val="single" w:sz="4" w:space="0" w:color="auto"/>
                    <w:left w:val="single" w:sz="4" w:space="0" w:color="auto"/>
                    <w:bottom w:val="single" w:sz="4" w:space="0" w:color="auto"/>
                    <w:right w:val="single" w:sz="4" w:space="0" w:color="auto"/>
                  </w:tcBorders>
                  <w:shd w:val="clear" w:color="auto" w:fill="auto"/>
                </w:tcPr>
                <w:p w14:paraId="7214F1B2" w14:textId="09F60B90" w:rsidR="00A8502E" w:rsidRPr="00E7350A" w:rsidRDefault="00A8502E" w:rsidP="00A8502E">
                  <w:pPr>
                    <w:rPr>
                      <w:rFonts w:ascii="Calibri" w:hAnsi="Calibri" w:cs="Arial"/>
                      <w:sz w:val="22"/>
                      <w:szCs w:val="22"/>
                    </w:rPr>
                  </w:pPr>
                  <w:r w:rsidRPr="6E8BDE75">
                    <w:rPr>
                      <w:rFonts w:ascii="Calibri" w:hAnsi="Calibri" w:cs="Arial"/>
                      <w:sz w:val="22"/>
                      <w:szCs w:val="22"/>
                    </w:rPr>
                    <w:t>(a), (b), (c), (d)</w:t>
                  </w:r>
                  <w:r w:rsidR="00AF6C42">
                    <w:rPr>
                      <w:rFonts w:ascii="Calibri" w:hAnsi="Calibri" w:cs="Arial"/>
                      <w:sz w:val="22"/>
                      <w:szCs w:val="22"/>
                    </w:rPr>
                    <w:t>,(e)</w:t>
                  </w:r>
                </w:p>
                <w:p w14:paraId="11BB6F3B" w14:textId="77777777" w:rsidR="009F11A4" w:rsidRPr="00E7350A" w:rsidRDefault="009F11A4" w:rsidP="0069652E">
                  <w:pPr>
                    <w:rPr>
                      <w:rFonts w:ascii="Calibri" w:hAnsi="Calibri" w:cs="Arial"/>
                      <w:sz w:val="22"/>
                      <w:szCs w:val="22"/>
                    </w:rPr>
                  </w:pPr>
                </w:p>
              </w:tc>
              <w:tc>
                <w:tcPr>
                  <w:tcW w:w="993" w:type="dxa"/>
                  <w:gridSpan w:val="2"/>
                  <w:tcBorders>
                    <w:top w:val="nil"/>
                    <w:left w:val="single" w:sz="4" w:space="0" w:color="auto"/>
                    <w:bottom w:val="nil"/>
                    <w:right w:val="single" w:sz="4" w:space="0" w:color="auto"/>
                  </w:tcBorders>
                  <w:shd w:val="clear" w:color="auto" w:fill="auto"/>
                </w:tcPr>
                <w:p w14:paraId="5EA6DB83" w14:textId="77777777" w:rsidR="009F11A4" w:rsidRPr="00E7350A" w:rsidRDefault="009F11A4" w:rsidP="00615221">
                  <w:pPr>
                    <w:rPr>
                      <w:rFonts w:ascii="Calibri" w:hAnsi="Calibri" w:cs="Arial"/>
                      <w:sz w:val="22"/>
                      <w:szCs w:val="22"/>
                    </w:rPr>
                  </w:pPr>
                </w:p>
              </w:tc>
            </w:tr>
            <w:tr w:rsidR="009F11A4" w:rsidRPr="00E7350A" w14:paraId="14EF4260" w14:textId="77777777" w:rsidTr="00753017">
              <w:trPr>
                <w:trHeight w:val="1169"/>
              </w:trPr>
              <w:tc>
                <w:tcPr>
                  <w:tcW w:w="4541" w:type="dxa"/>
                  <w:tcBorders>
                    <w:right w:val="single" w:sz="4" w:space="0" w:color="auto"/>
                  </w:tcBorders>
                  <w:shd w:val="clear" w:color="auto" w:fill="auto"/>
                </w:tcPr>
                <w:p w14:paraId="4FDF4300" w14:textId="77777777" w:rsidR="00753017" w:rsidRPr="00753017" w:rsidRDefault="00753017" w:rsidP="00753017">
                  <w:pPr>
                    <w:pStyle w:val="paralist"/>
                  </w:pPr>
                  <w:r w:rsidRPr="00753017">
                    <w:t>Interpret, evaluate and apply Eigen Value and Singular value decomposition</w:t>
                  </w:r>
                  <w:commentRangeStart w:id="11"/>
                  <w:commentRangeEnd w:id="11"/>
                  <w:r w:rsidRPr="00753017">
                    <w:rPr>
                      <w:lang w:val="en-US"/>
                    </w:rPr>
                    <w:commentReference w:id="11"/>
                  </w:r>
                </w:p>
                <w:p w14:paraId="796424C7" w14:textId="0B9C1166" w:rsidR="005330A7" w:rsidRDefault="005330A7" w:rsidP="00753017">
                  <w:pPr>
                    <w:pStyle w:val="paralist"/>
                  </w:pPr>
                </w:p>
              </w:tc>
              <w:tc>
                <w:tcPr>
                  <w:tcW w:w="7252" w:type="dxa"/>
                  <w:gridSpan w:val="13"/>
                  <w:tcBorders>
                    <w:top w:val="single" w:sz="4" w:space="0" w:color="auto"/>
                    <w:left w:val="single" w:sz="4" w:space="0" w:color="auto"/>
                    <w:bottom w:val="single" w:sz="4" w:space="0" w:color="auto"/>
                    <w:right w:val="single" w:sz="4" w:space="0" w:color="auto"/>
                  </w:tcBorders>
                  <w:shd w:val="clear" w:color="auto" w:fill="auto"/>
                </w:tcPr>
                <w:p w14:paraId="36E2D243" w14:textId="6ACEE7C6" w:rsidR="009F11A4" w:rsidRPr="00E7350A" w:rsidRDefault="1AAE54A0" w:rsidP="2207E9AB">
                  <w:pPr>
                    <w:rPr>
                      <w:rFonts w:ascii="Calibri" w:hAnsi="Calibri" w:cs="Arial"/>
                      <w:sz w:val="22"/>
                      <w:szCs w:val="22"/>
                    </w:rPr>
                  </w:pPr>
                  <w:r w:rsidRPr="7CCD4DC4">
                    <w:rPr>
                      <w:rFonts w:ascii="Calibri" w:hAnsi="Calibri" w:cs="Arial"/>
                      <w:sz w:val="22"/>
                      <w:szCs w:val="22"/>
                    </w:rPr>
                    <w:t>(a), (b), (c), (e)</w:t>
                  </w:r>
                </w:p>
                <w:p w14:paraId="11E3DEEE" w14:textId="6AE34AE0" w:rsidR="009F11A4" w:rsidRPr="00E7350A" w:rsidRDefault="009F11A4" w:rsidP="0069652E">
                  <w:pPr>
                    <w:rPr>
                      <w:rFonts w:ascii="Calibri" w:hAnsi="Calibri" w:cs="Arial"/>
                      <w:sz w:val="22"/>
                      <w:szCs w:val="22"/>
                    </w:rPr>
                  </w:pPr>
                </w:p>
              </w:tc>
              <w:tc>
                <w:tcPr>
                  <w:tcW w:w="993" w:type="dxa"/>
                  <w:gridSpan w:val="2"/>
                  <w:tcBorders>
                    <w:top w:val="nil"/>
                    <w:left w:val="single" w:sz="4" w:space="0" w:color="auto"/>
                    <w:bottom w:val="nil"/>
                    <w:right w:val="single" w:sz="4" w:space="0" w:color="auto"/>
                  </w:tcBorders>
                  <w:shd w:val="clear" w:color="auto" w:fill="auto"/>
                </w:tcPr>
                <w:p w14:paraId="2E457D1B" w14:textId="77777777" w:rsidR="009F11A4" w:rsidRDefault="009F11A4" w:rsidP="00615221">
                  <w:pPr>
                    <w:rPr>
                      <w:rFonts w:ascii="Calibri" w:hAnsi="Calibri" w:cs="Arial"/>
                      <w:sz w:val="22"/>
                      <w:szCs w:val="22"/>
                    </w:rPr>
                  </w:pPr>
                </w:p>
                <w:p w14:paraId="54368979" w14:textId="77777777" w:rsidR="004B70B8" w:rsidRDefault="004B70B8" w:rsidP="00615221">
                  <w:pPr>
                    <w:rPr>
                      <w:rFonts w:ascii="Calibri" w:hAnsi="Calibri" w:cs="Arial"/>
                      <w:sz w:val="22"/>
                      <w:szCs w:val="22"/>
                    </w:rPr>
                  </w:pPr>
                </w:p>
                <w:p w14:paraId="1EC12DC8" w14:textId="2A4E462F" w:rsidR="004B70B8" w:rsidRPr="00E7350A" w:rsidRDefault="004B70B8" w:rsidP="7CCD4DC4">
                  <w:pPr>
                    <w:rPr>
                      <w:rFonts w:ascii="Calibri" w:hAnsi="Calibri" w:cs="Arial"/>
                      <w:sz w:val="22"/>
                      <w:szCs w:val="22"/>
                    </w:rPr>
                  </w:pPr>
                </w:p>
                <w:p w14:paraId="021D664B" w14:textId="501168E7" w:rsidR="004B70B8" w:rsidRPr="00E7350A" w:rsidRDefault="004B70B8" w:rsidP="7CCD4DC4">
                  <w:pPr>
                    <w:rPr>
                      <w:rFonts w:ascii="Calibri" w:hAnsi="Calibri" w:cs="Arial"/>
                      <w:sz w:val="22"/>
                      <w:szCs w:val="22"/>
                    </w:rPr>
                  </w:pPr>
                </w:p>
                <w:p w14:paraId="083E4AD3" w14:textId="4333538F" w:rsidR="004B70B8" w:rsidRPr="00E7350A" w:rsidRDefault="004B70B8" w:rsidP="7CCD4DC4">
                  <w:pPr>
                    <w:rPr>
                      <w:rFonts w:ascii="Calibri" w:hAnsi="Calibri" w:cs="Arial"/>
                      <w:sz w:val="22"/>
                      <w:szCs w:val="22"/>
                    </w:rPr>
                  </w:pPr>
                </w:p>
                <w:p w14:paraId="679D5BAD" w14:textId="04FC75A2" w:rsidR="004B70B8" w:rsidRPr="00E7350A" w:rsidRDefault="004B70B8" w:rsidP="7CCD4DC4">
                  <w:pPr>
                    <w:rPr>
                      <w:rFonts w:ascii="Calibri" w:hAnsi="Calibri" w:cs="Arial"/>
                      <w:sz w:val="22"/>
                      <w:szCs w:val="22"/>
                    </w:rPr>
                  </w:pPr>
                </w:p>
                <w:p w14:paraId="63114CD2" w14:textId="272C5556" w:rsidR="004B70B8" w:rsidRPr="00E7350A" w:rsidRDefault="004B70B8" w:rsidP="7CCD4DC4">
                  <w:pPr>
                    <w:rPr>
                      <w:rFonts w:ascii="Calibri" w:hAnsi="Calibri" w:cs="Arial"/>
                      <w:sz w:val="22"/>
                      <w:szCs w:val="22"/>
                    </w:rPr>
                  </w:pPr>
                </w:p>
                <w:p w14:paraId="21FDE62F" w14:textId="36693700" w:rsidR="004B70B8" w:rsidRPr="00E7350A" w:rsidRDefault="004B70B8" w:rsidP="7CCD4DC4">
                  <w:pPr>
                    <w:rPr>
                      <w:rFonts w:ascii="Calibri" w:hAnsi="Calibri" w:cs="Arial"/>
                      <w:sz w:val="22"/>
                      <w:szCs w:val="22"/>
                    </w:rPr>
                  </w:pPr>
                </w:p>
                <w:p w14:paraId="6DEC1505" w14:textId="1793A709" w:rsidR="004B70B8" w:rsidRPr="00E7350A" w:rsidRDefault="004B70B8" w:rsidP="7CCD4DC4">
                  <w:pPr>
                    <w:rPr>
                      <w:rFonts w:ascii="Calibri" w:hAnsi="Calibri" w:cs="Arial"/>
                      <w:sz w:val="22"/>
                      <w:szCs w:val="22"/>
                    </w:rPr>
                  </w:pPr>
                </w:p>
              </w:tc>
            </w:tr>
            <w:tr w:rsidR="7CCD4DC4" w14:paraId="250F0984" w14:textId="77777777" w:rsidTr="00753017">
              <w:tc>
                <w:tcPr>
                  <w:tcW w:w="4541" w:type="dxa"/>
                  <w:tcBorders>
                    <w:right w:val="single" w:sz="4" w:space="0" w:color="auto"/>
                  </w:tcBorders>
                  <w:shd w:val="clear" w:color="auto" w:fill="auto"/>
                </w:tcPr>
                <w:p w14:paraId="52D46EF8" w14:textId="13DA178A" w:rsidR="0CE1B2DC" w:rsidRDefault="00753017" w:rsidP="00753017">
                  <w:pPr>
                    <w:pStyle w:val="paralist"/>
                    <w:rPr>
                      <w:rFonts w:eastAsia="Arial" w:cs="Arial"/>
                    </w:rPr>
                  </w:pPr>
                  <w:r w:rsidRPr="00753017">
                    <w:t>Write code for applications in machine learning, data science, computer vision etc.</w:t>
                  </w:r>
                </w:p>
              </w:tc>
              <w:tc>
                <w:tcPr>
                  <w:tcW w:w="7252" w:type="dxa"/>
                  <w:gridSpan w:val="13"/>
                  <w:tcBorders>
                    <w:top w:val="single" w:sz="4" w:space="0" w:color="auto"/>
                    <w:left w:val="single" w:sz="4" w:space="0" w:color="auto"/>
                    <w:bottom w:val="single" w:sz="4" w:space="0" w:color="auto"/>
                    <w:right w:val="single" w:sz="4" w:space="0" w:color="auto"/>
                  </w:tcBorders>
                  <w:shd w:val="clear" w:color="auto" w:fill="auto"/>
                </w:tcPr>
                <w:p w14:paraId="19EB71BB" w14:textId="09F60B90" w:rsidR="0CE1B2DC" w:rsidRDefault="0CE1B2DC" w:rsidP="7CCD4DC4">
                  <w:pPr>
                    <w:rPr>
                      <w:rFonts w:ascii="Calibri" w:hAnsi="Calibri" w:cs="Arial"/>
                      <w:sz w:val="22"/>
                      <w:szCs w:val="22"/>
                    </w:rPr>
                  </w:pPr>
                  <w:r w:rsidRPr="7CCD4DC4">
                    <w:rPr>
                      <w:rFonts w:ascii="Calibri" w:hAnsi="Calibri" w:cs="Arial"/>
                      <w:sz w:val="22"/>
                      <w:szCs w:val="22"/>
                    </w:rPr>
                    <w:t>(a), (b), (c), (d),(e)</w:t>
                  </w:r>
                </w:p>
                <w:p w14:paraId="3138E2A2" w14:textId="0FA99B67" w:rsidR="7CCD4DC4" w:rsidRDefault="7CCD4DC4" w:rsidP="7CCD4DC4">
                  <w:pPr>
                    <w:rPr>
                      <w:rFonts w:ascii="Calibri" w:hAnsi="Calibri" w:cs="Arial"/>
                      <w:sz w:val="22"/>
                      <w:szCs w:val="22"/>
                    </w:rPr>
                  </w:pPr>
                </w:p>
              </w:tc>
              <w:tc>
                <w:tcPr>
                  <w:tcW w:w="993" w:type="dxa"/>
                  <w:gridSpan w:val="2"/>
                  <w:tcBorders>
                    <w:top w:val="nil"/>
                    <w:left w:val="single" w:sz="4" w:space="0" w:color="auto"/>
                    <w:bottom w:val="nil"/>
                    <w:right w:val="single" w:sz="4" w:space="0" w:color="auto"/>
                  </w:tcBorders>
                  <w:shd w:val="clear" w:color="auto" w:fill="auto"/>
                </w:tcPr>
                <w:p w14:paraId="36570760" w14:textId="6AC6DC8F" w:rsidR="7CCD4DC4" w:rsidRDefault="7CCD4DC4" w:rsidP="7CCD4DC4">
                  <w:pPr>
                    <w:rPr>
                      <w:rFonts w:ascii="Calibri" w:hAnsi="Calibri" w:cs="Arial"/>
                      <w:sz w:val="22"/>
                      <w:szCs w:val="22"/>
                    </w:rPr>
                  </w:pPr>
                </w:p>
              </w:tc>
            </w:tr>
          </w:tbl>
          <w:p w14:paraId="41E18AB5" w14:textId="77777777" w:rsidR="00615221" w:rsidRPr="00615221" w:rsidRDefault="00615221" w:rsidP="00615221">
            <w:pPr>
              <w:autoSpaceDE w:val="0"/>
              <w:autoSpaceDN w:val="0"/>
              <w:adjustRightInd w:val="0"/>
              <w:rPr>
                <w:rFonts w:ascii="Calibri" w:hAnsi="Calibri" w:cs="Arial"/>
                <w:sz w:val="22"/>
                <w:szCs w:val="22"/>
              </w:rPr>
            </w:pPr>
            <w:r w:rsidRPr="00615221">
              <w:rPr>
                <w:rFonts w:ascii="Calibri" w:hAnsi="Calibri" w:cs="Arial"/>
                <w:sz w:val="22"/>
                <w:szCs w:val="22"/>
              </w:rPr>
              <w:t>Legend:</w:t>
            </w:r>
          </w:p>
          <w:p w14:paraId="1A419893" w14:textId="77777777" w:rsidR="00615221" w:rsidRPr="00615221" w:rsidRDefault="00615221" w:rsidP="00615221">
            <w:pPr>
              <w:autoSpaceDE w:val="0"/>
              <w:autoSpaceDN w:val="0"/>
              <w:adjustRightInd w:val="0"/>
              <w:rPr>
                <w:rFonts w:ascii="Calibri" w:hAnsi="Calibri" w:cs="Arial"/>
                <w:sz w:val="22"/>
                <w:szCs w:val="22"/>
              </w:rPr>
            </w:pPr>
            <w:r w:rsidRPr="00615221">
              <w:rPr>
                <w:rFonts w:ascii="Wingdings 2" w:eastAsia="Wingdings 2" w:hAnsi="Wingdings 2" w:cs="Wingdings 2"/>
                <w:sz w:val="22"/>
                <w:szCs w:val="22"/>
              </w:rPr>
              <w:t>□</w:t>
            </w:r>
            <w:r w:rsidRPr="00615221">
              <w:rPr>
                <w:rFonts w:ascii="Calibri" w:hAnsi="Calibri" w:cs="Arial"/>
                <w:sz w:val="22"/>
                <w:szCs w:val="22"/>
              </w:rPr>
              <w:t xml:space="preserve"> </w:t>
            </w:r>
            <w:r w:rsidRPr="00615221">
              <w:rPr>
                <w:rFonts w:ascii="Calibri" w:hAnsi="Calibri" w:cs="Arial"/>
                <w:sz w:val="22"/>
                <w:szCs w:val="22"/>
              </w:rPr>
              <w:tab/>
              <w:t>Fully consistent (contributes to more than 75% of Student Learning Outcomes)</w:t>
            </w:r>
          </w:p>
          <w:p w14:paraId="46E91B17" w14:textId="77777777" w:rsidR="00615221" w:rsidRPr="00615221" w:rsidRDefault="00615221" w:rsidP="00615221">
            <w:pPr>
              <w:autoSpaceDE w:val="0"/>
              <w:autoSpaceDN w:val="0"/>
              <w:adjustRightInd w:val="0"/>
              <w:rPr>
                <w:rFonts w:ascii="Calibri" w:hAnsi="Calibri" w:cs="Arial"/>
                <w:sz w:val="22"/>
                <w:szCs w:val="22"/>
              </w:rPr>
            </w:pPr>
            <w:r w:rsidRPr="00615221">
              <w:rPr>
                <w:rFonts w:ascii="Wingdings 2" w:eastAsia="Wingdings 2" w:hAnsi="Wingdings 2" w:cs="Wingdings 2"/>
                <w:sz w:val="22"/>
                <w:szCs w:val="22"/>
              </w:rPr>
              <w:t>□</w:t>
            </w:r>
            <w:r w:rsidRPr="00615221">
              <w:rPr>
                <w:rFonts w:ascii="Calibri" w:hAnsi="Calibri" w:cs="Arial"/>
                <w:sz w:val="22"/>
                <w:szCs w:val="22"/>
              </w:rPr>
              <w:t xml:space="preserve"> </w:t>
            </w:r>
            <w:r w:rsidRPr="00615221">
              <w:rPr>
                <w:rFonts w:ascii="Calibri" w:hAnsi="Calibri" w:cs="Arial"/>
                <w:sz w:val="22"/>
                <w:szCs w:val="22"/>
              </w:rPr>
              <w:tab/>
              <w:t>Partially consistent (contributes to about 50% of Student Learning Outcomes)</w:t>
            </w:r>
          </w:p>
          <w:p w14:paraId="05496124" w14:textId="77777777" w:rsidR="00615221" w:rsidRPr="00615221" w:rsidRDefault="00615221" w:rsidP="00615221">
            <w:pPr>
              <w:autoSpaceDE w:val="0"/>
              <w:autoSpaceDN w:val="0"/>
              <w:adjustRightInd w:val="0"/>
              <w:rPr>
                <w:rFonts w:ascii="Calibri" w:hAnsi="Calibri" w:cs="Arial"/>
                <w:sz w:val="22"/>
                <w:szCs w:val="22"/>
              </w:rPr>
            </w:pPr>
            <w:r w:rsidRPr="00615221">
              <w:rPr>
                <w:rFonts w:ascii="Wingdings 2" w:eastAsia="Wingdings 2" w:hAnsi="Wingdings 2" w:cs="Wingdings 2"/>
                <w:sz w:val="22"/>
                <w:szCs w:val="22"/>
              </w:rPr>
              <w:t>□</w:t>
            </w:r>
            <w:r w:rsidRPr="00615221">
              <w:rPr>
                <w:rFonts w:ascii="Calibri" w:hAnsi="Calibri" w:cs="Arial"/>
                <w:sz w:val="22"/>
                <w:szCs w:val="22"/>
              </w:rPr>
              <w:t xml:space="preserve"> </w:t>
            </w:r>
            <w:r w:rsidRPr="00615221">
              <w:rPr>
                <w:rFonts w:ascii="Calibri" w:hAnsi="Calibri" w:cs="Arial"/>
                <w:sz w:val="22"/>
                <w:szCs w:val="22"/>
              </w:rPr>
              <w:tab/>
              <w:t>Weakly consistent (contributes to about 25% of Student Learning Outcomes)</w:t>
            </w:r>
          </w:p>
          <w:p w14:paraId="7C7C1F56" w14:textId="77777777" w:rsidR="00615221" w:rsidRPr="00615221" w:rsidRDefault="00615221" w:rsidP="00615221">
            <w:pPr>
              <w:rPr>
                <w:rFonts w:ascii="Calibri" w:hAnsi="Calibri" w:cs="Arial"/>
                <w:sz w:val="22"/>
                <w:szCs w:val="22"/>
              </w:rPr>
            </w:pPr>
            <w:r w:rsidRPr="00615221">
              <w:rPr>
                <w:rFonts w:ascii="Calibri" w:hAnsi="Calibri" w:cs="Arial"/>
                <w:sz w:val="22"/>
                <w:szCs w:val="22"/>
              </w:rPr>
              <w:t xml:space="preserve">Blank </w:t>
            </w:r>
            <w:r w:rsidRPr="00615221">
              <w:rPr>
                <w:rFonts w:ascii="Calibri" w:hAnsi="Calibri" w:cs="Arial"/>
                <w:sz w:val="22"/>
                <w:szCs w:val="22"/>
              </w:rPr>
              <w:tab/>
              <w:t>Not related to Student Learning Outcomes</w:t>
            </w:r>
          </w:p>
          <w:p w14:paraId="3DD355C9" w14:textId="77777777" w:rsidR="00615221" w:rsidRPr="002B6D17" w:rsidRDefault="00615221" w:rsidP="00E7350A">
            <w:pPr>
              <w:rPr>
                <w:rFonts w:ascii="Calibri" w:hAnsi="Calibri"/>
                <w:sz w:val="22"/>
                <w:szCs w:val="22"/>
              </w:rPr>
            </w:pPr>
          </w:p>
        </w:tc>
      </w:tr>
    </w:tbl>
    <w:p w14:paraId="1A81F0B1" w14:textId="26F0E649" w:rsidR="00615221" w:rsidRPr="00FD47DE" w:rsidDel="00A33D37" w:rsidRDefault="00615221" w:rsidP="00615221">
      <w:pPr>
        <w:rPr>
          <w:del w:id="12" w:author="Lim Fun Siong" w:date="2020-05-19T09:44:00Z"/>
          <w:rFonts w:ascii="Calibri" w:hAnsi="Calibri"/>
        </w:rPr>
      </w:pPr>
    </w:p>
    <w:tbl>
      <w:tblPr>
        <w:tblW w:w="138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3" w:author="Lim Fun Siong" w:date="2020-05-19T09:44:00Z">
          <w:tblPr>
            <w:tblW w:w="1389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13863"/>
        <w:tblGridChange w:id="14">
          <w:tblGrid>
            <w:gridCol w:w="13892"/>
          </w:tblGrid>
        </w:tblGridChange>
      </w:tblGrid>
      <w:tr w:rsidR="009A05F9" w:rsidRPr="00FD47DE" w14:paraId="574CEE39" w14:textId="77777777" w:rsidTr="00A33D37">
        <w:tc>
          <w:tcPr>
            <w:tcW w:w="13863" w:type="dxa"/>
            <w:tcBorders>
              <w:top w:val="dotted" w:sz="4" w:space="0" w:color="000000"/>
              <w:left w:val="dotted" w:sz="4" w:space="0" w:color="000000"/>
              <w:bottom w:val="dotted" w:sz="4" w:space="0" w:color="000000"/>
              <w:right w:val="dotted" w:sz="4" w:space="0" w:color="000000"/>
            </w:tcBorders>
            <w:tcPrChange w:id="15" w:author="Lim Fun Siong" w:date="2020-05-19T09:44:00Z">
              <w:tcPr>
                <w:tcW w:w="13892" w:type="dxa"/>
                <w:tcBorders>
                  <w:top w:val="dotted" w:sz="4" w:space="0" w:color="000000"/>
                  <w:left w:val="dotted" w:sz="4" w:space="0" w:color="000000"/>
                  <w:bottom w:val="dotted" w:sz="4" w:space="0" w:color="000000"/>
                  <w:right w:val="dotted" w:sz="4" w:space="0" w:color="000000"/>
                </w:tcBorders>
              </w:tcPr>
            </w:tcPrChange>
          </w:tcPr>
          <w:p w14:paraId="1C9620DC" w14:textId="77777777" w:rsidR="00615221" w:rsidRPr="00615221" w:rsidRDefault="00615221" w:rsidP="00615221">
            <w:pPr>
              <w:autoSpaceDE w:val="0"/>
              <w:autoSpaceDN w:val="0"/>
              <w:adjustRightInd w:val="0"/>
              <w:ind w:left="567" w:hanging="567"/>
              <w:rPr>
                <w:rFonts w:ascii="Calibri" w:hAnsi="Calibri" w:cs="Arial"/>
                <w:sz w:val="22"/>
                <w:szCs w:val="22"/>
              </w:rPr>
            </w:pPr>
            <w:r w:rsidRPr="00615221">
              <w:rPr>
                <w:rFonts w:ascii="Calibri" w:hAnsi="Calibri" w:cs="Arial"/>
                <w:sz w:val="22"/>
                <w:szCs w:val="22"/>
              </w:rPr>
              <w:t>*The graduate attributes as stipulated by the EAB, are:</w:t>
            </w:r>
          </w:p>
        </w:tc>
      </w:tr>
      <w:tr w:rsidR="009A05F9" w:rsidRPr="002B6D17" w14:paraId="21E871B3" w14:textId="77777777" w:rsidTr="00A33D37">
        <w:tc>
          <w:tcPr>
            <w:tcW w:w="13863" w:type="dxa"/>
            <w:tcBorders>
              <w:top w:val="dotted" w:sz="4" w:space="0" w:color="000000"/>
              <w:left w:val="dotted" w:sz="4" w:space="0" w:color="000000"/>
              <w:bottom w:val="dotted" w:sz="4" w:space="0" w:color="000000"/>
              <w:right w:val="dotted" w:sz="4" w:space="0" w:color="000000"/>
            </w:tcBorders>
            <w:tcPrChange w:id="16" w:author="Lim Fun Siong" w:date="2020-05-19T09:44:00Z">
              <w:tcPr>
                <w:tcW w:w="13892" w:type="dxa"/>
                <w:tcBorders>
                  <w:top w:val="dotted" w:sz="4" w:space="0" w:color="000000"/>
                  <w:left w:val="dotted" w:sz="4" w:space="0" w:color="000000"/>
                  <w:bottom w:val="dotted" w:sz="4" w:space="0" w:color="000000"/>
                  <w:right w:val="dotted" w:sz="4" w:space="0" w:color="000000"/>
                </w:tcBorders>
              </w:tcPr>
            </w:tcPrChange>
          </w:tcPr>
          <w:p w14:paraId="4DFD2B28" w14:textId="77777777" w:rsidR="00615221" w:rsidRPr="00615221" w:rsidRDefault="00615221" w:rsidP="00C76C27">
            <w:pPr>
              <w:pStyle w:val="Default"/>
              <w:numPr>
                <w:ilvl w:val="0"/>
                <w:numId w:val="4"/>
              </w:numPr>
              <w:ind w:left="567" w:hanging="567"/>
              <w:jc w:val="both"/>
              <w:rPr>
                <w:rFonts w:ascii="Calibri" w:hAnsi="Calibri" w:cs="Arial"/>
                <w:sz w:val="22"/>
                <w:szCs w:val="22"/>
              </w:rPr>
            </w:pPr>
            <w:r w:rsidRPr="00615221">
              <w:rPr>
                <w:rFonts w:ascii="Calibri" w:hAnsi="Calibri" w:cs="Arial"/>
                <w:b/>
                <w:bCs/>
                <w:sz w:val="22"/>
                <w:szCs w:val="22"/>
              </w:rPr>
              <w:t>Engineering knowledge</w:t>
            </w:r>
            <w:r w:rsidRPr="00615221">
              <w:rPr>
                <w:rFonts w:ascii="Calibri" w:hAnsi="Calibri" w:cs="Arial"/>
                <w:sz w:val="22"/>
                <w:szCs w:val="22"/>
              </w:rPr>
              <w:t xml:space="preserve">: Apply the knowledge of mathematics, natural science, engineering fundamentals, and an engineering </w:t>
            </w:r>
            <w:proofErr w:type="spellStart"/>
            <w:r w:rsidRPr="00615221">
              <w:rPr>
                <w:rFonts w:ascii="Calibri" w:hAnsi="Calibri" w:cs="Arial"/>
                <w:sz w:val="22"/>
                <w:szCs w:val="22"/>
              </w:rPr>
              <w:t>specialisation</w:t>
            </w:r>
            <w:proofErr w:type="spellEnd"/>
            <w:r w:rsidRPr="00615221">
              <w:rPr>
                <w:rFonts w:ascii="Calibri" w:hAnsi="Calibri" w:cs="Arial"/>
                <w:sz w:val="22"/>
                <w:szCs w:val="22"/>
              </w:rPr>
              <w:t xml:space="preserve"> to the solution of complex engineering problems. </w:t>
            </w:r>
          </w:p>
          <w:p w14:paraId="6028A9A6" w14:textId="77777777" w:rsidR="00615221" w:rsidRPr="00615221" w:rsidRDefault="00615221" w:rsidP="00C76C27">
            <w:pPr>
              <w:pStyle w:val="Default"/>
              <w:numPr>
                <w:ilvl w:val="0"/>
                <w:numId w:val="4"/>
              </w:numPr>
              <w:ind w:left="567" w:hanging="567"/>
              <w:jc w:val="both"/>
              <w:rPr>
                <w:rFonts w:ascii="Calibri" w:hAnsi="Calibri" w:cs="Arial"/>
                <w:sz w:val="22"/>
                <w:szCs w:val="22"/>
              </w:rPr>
            </w:pPr>
            <w:r w:rsidRPr="00615221">
              <w:rPr>
                <w:rFonts w:ascii="Calibri" w:hAnsi="Calibri" w:cs="Arial"/>
                <w:b/>
                <w:bCs/>
                <w:sz w:val="22"/>
                <w:szCs w:val="22"/>
              </w:rPr>
              <w:t>Problem Analysis</w:t>
            </w:r>
            <w:r w:rsidRPr="00615221">
              <w:rPr>
                <w:rFonts w:ascii="Calibri" w:hAnsi="Calibri" w:cs="Arial"/>
                <w:sz w:val="22"/>
                <w:szCs w:val="22"/>
              </w:rPr>
              <w:t xml:space="preserve">: Identify, formulate, research literature, and </w:t>
            </w:r>
            <w:proofErr w:type="spellStart"/>
            <w:r w:rsidRPr="00615221">
              <w:rPr>
                <w:rFonts w:ascii="Calibri" w:hAnsi="Calibri" w:cs="Arial"/>
                <w:sz w:val="22"/>
                <w:szCs w:val="22"/>
              </w:rPr>
              <w:t>analyse</w:t>
            </w:r>
            <w:proofErr w:type="spellEnd"/>
            <w:r w:rsidRPr="00615221">
              <w:rPr>
                <w:rFonts w:ascii="Calibri" w:hAnsi="Calibri" w:cs="Arial"/>
                <w:sz w:val="22"/>
                <w:szCs w:val="22"/>
              </w:rPr>
              <w:t xml:space="preserve"> complex engineering problems reaching substantiated conclusions using first principles of mathematics, natural sciences, and engineering sciences.</w:t>
            </w:r>
          </w:p>
          <w:p w14:paraId="38711C03" w14:textId="77777777" w:rsidR="00615221" w:rsidRPr="00615221" w:rsidRDefault="00615221" w:rsidP="00C76C27">
            <w:pPr>
              <w:pStyle w:val="Default"/>
              <w:numPr>
                <w:ilvl w:val="0"/>
                <w:numId w:val="4"/>
              </w:numPr>
              <w:ind w:left="567" w:hanging="567"/>
              <w:jc w:val="both"/>
              <w:rPr>
                <w:rFonts w:ascii="Calibri" w:hAnsi="Calibri" w:cs="Arial"/>
                <w:sz w:val="22"/>
                <w:szCs w:val="22"/>
              </w:rPr>
            </w:pPr>
            <w:r w:rsidRPr="00615221">
              <w:rPr>
                <w:rFonts w:ascii="Calibri" w:hAnsi="Calibri" w:cs="Arial"/>
                <w:b/>
                <w:bCs/>
                <w:sz w:val="22"/>
                <w:szCs w:val="22"/>
              </w:rPr>
              <w:t>Design/development of Solution</w:t>
            </w:r>
            <w:r w:rsidRPr="00615221">
              <w:rPr>
                <w:rFonts w:ascii="Calibri" w:hAnsi="Calibri" w:cs="Arial"/>
                <w:sz w:val="22"/>
                <w:szCs w:val="22"/>
              </w:rPr>
              <w:t xml:space="preserve">s: Design solutions for complex engineering problems and design system components or processes that meet the specified needs with appropriate consideration for public health and safety, cultural, societal, and environmental considerations. </w:t>
            </w:r>
          </w:p>
          <w:p w14:paraId="59C1489A" w14:textId="77777777" w:rsidR="00615221" w:rsidRPr="00615221" w:rsidRDefault="00615221" w:rsidP="00C76C27">
            <w:pPr>
              <w:pStyle w:val="Default"/>
              <w:numPr>
                <w:ilvl w:val="0"/>
                <w:numId w:val="4"/>
              </w:numPr>
              <w:ind w:left="567" w:hanging="567"/>
              <w:jc w:val="both"/>
              <w:rPr>
                <w:rFonts w:ascii="Calibri" w:hAnsi="Calibri" w:cs="Arial"/>
                <w:sz w:val="22"/>
                <w:szCs w:val="22"/>
              </w:rPr>
            </w:pPr>
            <w:r w:rsidRPr="00615221">
              <w:rPr>
                <w:rFonts w:ascii="Calibri" w:hAnsi="Calibri" w:cs="Arial"/>
                <w:b/>
                <w:bCs/>
                <w:sz w:val="22"/>
                <w:szCs w:val="22"/>
              </w:rPr>
              <w:t>Investigation</w:t>
            </w:r>
            <w:r w:rsidRPr="00615221">
              <w:rPr>
                <w:rFonts w:ascii="Calibri" w:hAnsi="Calibri" w:cs="Arial"/>
                <w:sz w:val="22"/>
                <w:szCs w:val="22"/>
              </w:rPr>
              <w:t xml:space="preserve">: Conduct investigations of complex problems using research-based knowledge and research methods including design of experiments, analysis and interpretation of data, and synthesis of the information to provide valid conclusions. </w:t>
            </w:r>
          </w:p>
          <w:p w14:paraId="42BBFF3A" w14:textId="77777777" w:rsidR="00615221" w:rsidRPr="00615221" w:rsidRDefault="00615221" w:rsidP="00C76C27">
            <w:pPr>
              <w:pStyle w:val="Default"/>
              <w:numPr>
                <w:ilvl w:val="0"/>
                <w:numId w:val="4"/>
              </w:numPr>
              <w:ind w:left="567" w:hanging="567"/>
              <w:jc w:val="both"/>
              <w:rPr>
                <w:rFonts w:ascii="Calibri" w:hAnsi="Calibri" w:cs="Arial"/>
                <w:sz w:val="22"/>
                <w:szCs w:val="22"/>
              </w:rPr>
            </w:pPr>
            <w:r w:rsidRPr="00615221">
              <w:rPr>
                <w:rFonts w:ascii="Calibri" w:hAnsi="Calibri" w:cs="Arial"/>
                <w:b/>
                <w:bCs/>
                <w:sz w:val="22"/>
                <w:szCs w:val="22"/>
              </w:rPr>
              <w:lastRenderedPageBreak/>
              <w:t>Modern Tool Usage</w:t>
            </w:r>
            <w:r w:rsidRPr="00615221">
              <w:rPr>
                <w:rFonts w:ascii="Calibri" w:hAnsi="Calibri" w:cs="Arial"/>
                <w:sz w:val="22"/>
                <w:szCs w:val="22"/>
              </w:rPr>
              <w:t xml:space="preserve">: Create, select, and apply appropriate techniques, resources, and modern engineering and IT tools including prediction and modelling to complex engineering activities with an understanding of the limitations. </w:t>
            </w:r>
          </w:p>
          <w:p w14:paraId="5D0DA492" w14:textId="77777777" w:rsidR="00615221" w:rsidRPr="00615221" w:rsidRDefault="00615221" w:rsidP="00C76C27">
            <w:pPr>
              <w:pStyle w:val="Default"/>
              <w:numPr>
                <w:ilvl w:val="0"/>
                <w:numId w:val="4"/>
              </w:numPr>
              <w:ind w:left="567" w:hanging="567"/>
              <w:jc w:val="both"/>
              <w:rPr>
                <w:rFonts w:ascii="Calibri" w:hAnsi="Calibri" w:cs="Arial"/>
                <w:sz w:val="22"/>
                <w:szCs w:val="22"/>
              </w:rPr>
            </w:pPr>
            <w:r w:rsidRPr="00615221">
              <w:rPr>
                <w:rFonts w:ascii="Calibri" w:hAnsi="Calibri" w:cs="Arial"/>
                <w:b/>
                <w:bCs/>
                <w:sz w:val="22"/>
                <w:szCs w:val="22"/>
              </w:rPr>
              <w:t>The engineer and Society</w:t>
            </w:r>
            <w:r w:rsidRPr="00615221">
              <w:rPr>
                <w:rFonts w:ascii="Calibri" w:hAnsi="Calibri" w:cs="Arial"/>
                <w:sz w:val="22"/>
                <w:szCs w:val="22"/>
              </w:rPr>
              <w:t xml:space="preserve">: Apply reasoning informed by the contextual knowledge to assess societal, health, safety, legal, and cultural issues and the consequent responsibilities relevant to the professional engineering practice. </w:t>
            </w:r>
          </w:p>
          <w:p w14:paraId="395CDACB" w14:textId="77777777" w:rsidR="00615221" w:rsidRPr="00615221" w:rsidRDefault="00615221" w:rsidP="00C76C27">
            <w:pPr>
              <w:pStyle w:val="Default"/>
              <w:numPr>
                <w:ilvl w:val="0"/>
                <w:numId w:val="4"/>
              </w:numPr>
              <w:ind w:left="567" w:hanging="567"/>
              <w:jc w:val="both"/>
              <w:rPr>
                <w:rFonts w:ascii="Calibri" w:hAnsi="Calibri" w:cs="Arial"/>
                <w:sz w:val="22"/>
                <w:szCs w:val="22"/>
              </w:rPr>
            </w:pPr>
            <w:r w:rsidRPr="00615221">
              <w:rPr>
                <w:rFonts w:ascii="Calibri" w:hAnsi="Calibri" w:cs="Arial"/>
                <w:b/>
                <w:bCs/>
                <w:sz w:val="22"/>
                <w:szCs w:val="22"/>
              </w:rPr>
              <w:t>Environment and Sustainability</w:t>
            </w:r>
            <w:r w:rsidRPr="00615221">
              <w:rPr>
                <w:rFonts w:ascii="Calibri" w:hAnsi="Calibri" w:cs="Arial"/>
                <w:sz w:val="22"/>
                <w:szCs w:val="22"/>
              </w:rPr>
              <w:t xml:space="preserve">: Understand the impact of the professional engineering solutions in societal and environmental contexts, and demonstrate the knowledge of, and need for the sustainable development. </w:t>
            </w:r>
          </w:p>
          <w:p w14:paraId="22362272" w14:textId="77777777" w:rsidR="00615221" w:rsidRPr="00615221" w:rsidRDefault="00615221" w:rsidP="00C76C27">
            <w:pPr>
              <w:pStyle w:val="Default"/>
              <w:numPr>
                <w:ilvl w:val="0"/>
                <w:numId w:val="4"/>
              </w:numPr>
              <w:ind w:left="567" w:hanging="567"/>
              <w:jc w:val="both"/>
              <w:rPr>
                <w:rFonts w:ascii="Calibri" w:hAnsi="Calibri" w:cs="Arial"/>
                <w:sz w:val="22"/>
                <w:szCs w:val="22"/>
              </w:rPr>
            </w:pPr>
            <w:r w:rsidRPr="00615221">
              <w:rPr>
                <w:rFonts w:ascii="Calibri" w:hAnsi="Calibri" w:cs="Arial"/>
                <w:b/>
                <w:bCs/>
                <w:sz w:val="22"/>
                <w:szCs w:val="22"/>
              </w:rPr>
              <w:t>Ethics</w:t>
            </w:r>
            <w:r w:rsidRPr="00615221">
              <w:rPr>
                <w:rFonts w:ascii="Calibri" w:hAnsi="Calibri" w:cs="Arial"/>
                <w:sz w:val="22"/>
                <w:szCs w:val="22"/>
              </w:rPr>
              <w:t xml:space="preserve">: Apply ethical principles and commit to professional ethics and responsibilities and norms of the engineering practice. </w:t>
            </w:r>
          </w:p>
          <w:p w14:paraId="5CE7417A" w14:textId="77777777" w:rsidR="00615221" w:rsidRPr="00615221" w:rsidRDefault="00615221" w:rsidP="00C76C27">
            <w:pPr>
              <w:pStyle w:val="Default"/>
              <w:numPr>
                <w:ilvl w:val="0"/>
                <w:numId w:val="4"/>
              </w:numPr>
              <w:ind w:left="567" w:hanging="567"/>
              <w:jc w:val="both"/>
              <w:rPr>
                <w:rFonts w:ascii="Calibri" w:hAnsi="Calibri" w:cs="Arial"/>
                <w:sz w:val="22"/>
                <w:szCs w:val="22"/>
              </w:rPr>
            </w:pPr>
            <w:r w:rsidRPr="00615221">
              <w:rPr>
                <w:rFonts w:ascii="Calibri" w:hAnsi="Calibri" w:cs="Arial"/>
                <w:b/>
                <w:bCs/>
                <w:sz w:val="22"/>
                <w:szCs w:val="22"/>
              </w:rPr>
              <w:t>Individual and Team Work</w:t>
            </w:r>
            <w:r w:rsidRPr="00615221">
              <w:rPr>
                <w:rFonts w:ascii="Calibri" w:hAnsi="Calibri" w:cs="Arial"/>
                <w:sz w:val="22"/>
                <w:szCs w:val="22"/>
              </w:rPr>
              <w:t xml:space="preserve">: Function effectively as an individual, and as a member or leader in diverse teams and in multidisciplinary settings. </w:t>
            </w:r>
          </w:p>
          <w:p w14:paraId="030EFE2B" w14:textId="77777777" w:rsidR="00615221" w:rsidRPr="00615221" w:rsidRDefault="00615221" w:rsidP="00C76C27">
            <w:pPr>
              <w:pStyle w:val="Default"/>
              <w:numPr>
                <w:ilvl w:val="0"/>
                <w:numId w:val="4"/>
              </w:numPr>
              <w:ind w:left="567" w:hanging="567"/>
              <w:jc w:val="both"/>
              <w:rPr>
                <w:rFonts w:ascii="Calibri" w:hAnsi="Calibri" w:cs="Arial"/>
                <w:sz w:val="22"/>
                <w:szCs w:val="22"/>
              </w:rPr>
            </w:pPr>
            <w:r w:rsidRPr="00615221">
              <w:rPr>
                <w:rFonts w:ascii="Calibri" w:hAnsi="Calibri" w:cs="Arial"/>
                <w:b/>
                <w:bCs/>
                <w:sz w:val="22"/>
                <w:szCs w:val="22"/>
              </w:rPr>
              <w:t>Communication</w:t>
            </w:r>
            <w:r w:rsidRPr="00615221">
              <w:rPr>
                <w:rFonts w:ascii="Calibri" w:hAnsi="Calibri" w:cs="Arial"/>
                <w:sz w:val="22"/>
                <w:szCs w:val="22"/>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7F1930FE" w14:textId="77777777" w:rsidR="00615221" w:rsidRPr="00615221" w:rsidRDefault="00615221" w:rsidP="00C76C27">
            <w:pPr>
              <w:pStyle w:val="Default"/>
              <w:numPr>
                <w:ilvl w:val="0"/>
                <w:numId w:val="4"/>
              </w:numPr>
              <w:ind w:left="567" w:hanging="567"/>
              <w:jc w:val="both"/>
              <w:rPr>
                <w:rFonts w:ascii="Calibri" w:hAnsi="Calibri" w:cs="Arial"/>
                <w:sz w:val="22"/>
                <w:szCs w:val="22"/>
              </w:rPr>
            </w:pPr>
            <w:r w:rsidRPr="00615221">
              <w:rPr>
                <w:rFonts w:ascii="Calibri" w:hAnsi="Calibri" w:cs="Arial"/>
                <w:b/>
                <w:bCs/>
                <w:sz w:val="22"/>
                <w:szCs w:val="22"/>
              </w:rPr>
              <w:t>Project Management and Finance</w:t>
            </w:r>
            <w:r w:rsidRPr="00615221">
              <w:rPr>
                <w:rFonts w:ascii="Calibri" w:hAnsi="Calibri" w:cs="Arial"/>
                <w:sz w:val="22"/>
                <w:szCs w:val="22"/>
              </w:rPr>
              <w:t xml:space="preserve">: Demonstrate knowledge and understanding of the engineering and management principles and economic decision-making, and apply these to one’s own work, as a member and leader in a team, to manage projects and in multidisciplinary environments. </w:t>
            </w:r>
          </w:p>
          <w:p w14:paraId="0407C202" w14:textId="77777777" w:rsidR="00615221" w:rsidRPr="00615221" w:rsidRDefault="00615221" w:rsidP="00C76C27">
            <w:pPr>
              <w:pStyle w:val="Default"/>
              <w:numPr>
                <w:ilvl w:val="0"/>
                <w:numId w:val="4"/>
              </w:numPr>
              <w:ind w:left="567" w:hanging="567"/>
              <w:jc w:val="both"/>
              <w:rPr>
                <w:rFonts w:ascii="Calibri" w:hAnsi="Calibri"/>
                <w:sz w:val="22"/>
                <w:szCs w:val="22"/>
              </w:rPr>
            </w:pPr>
            <w:r w:rsidRPr="00615221">
              <w:rPr>
                <w:rFonts w:ascii="Calibri" w:hAnsi="Calibri" w:cs="Arial"/>
                <w:b/>
                <w:bCs/>
                <w:sz w:val="22"/>
                <w:szCs w:val="22"/>
              </w:rPr>
              <w:t>Life-long Learning</w:t>
            </w:r>
            <w:r w:rsidRPr="00615221">
              <w:rPr>
                <w:rFonts w:ascii="Calibri" w:hAnsi="Calibri" w:cs="Arial"/>
                <w:sz w:val="22"/>
                <w:szCs w:val="22"/>
              </w:rPr>
              <w:t xml:space="preserve">: </w:t>
            </w:r>
            <w:proofErr w:type="spellStart"/>
            <w:r w:rsidRPr="00615221">
              <w:rPr>
                <w:rFonts w:ascii="Calibri" w:hAnsi="Calibri" w:cs="Arial"/>
                <w:sz w:val="22"/>
                <w:szCs w:val="22"/>
              </w:rPr>
              <w:t>Recognise</w:t>
            </w:r>
            <w:proofErr w:type="spellEnd"/>
            <w:r w:rsidRPr="00615221">
              <w:rPr>
                <w:rFonts w:ascii="Calibri" w:hAnsi="Calibri" w:cs="Arial"/>
                <w:sz w:val="22"/>
                <w:szCs w:val="22"/>
              </w:rPr>
              <w:t xml:space="preserve"> the need for, and have the preparation and ability to engage in independent and life-long learning in the broadest context of technological change. </w:t>
            </w:r>
          </w:p>
          <w:p w14:paraId="717AAFBA" w14:textId="77777777" w:rsidR="00615221" w:rsidRPr="002B6D17" w:rsidRDefault="00615221" w:rsidP="00E7350A">
            <w:pPr>
              <w:rPr>
                <w:rFonts w:ascii="Calibri" w:hAnsi="Calibri"/>
                <w:sz w:val="22"/>
                <w:szCs w:val="22"/>
              </w:rPr>
            </w:pPr>
          </w:p>
        </w:tc>
      </w:tr>
    </w:tbl>
    <w:p w14:paraId="56EE48EE" w14:textId="77777777" w:rsidR="00615221" w:rsidRPr="002B6D17" w:rsidRDefault="00615221" w:rsidP="00615221">
      <w:pPr>
        <w:rPr>
          <w:rFonts w:ascii="Calibri" w:hAnsi="Calibri"/>
          <w:sz w:val="22"/>
          <w:szCs w:val="22"/>
        </w:rPr>
      </w:pPr>
    </w:p>
    <w:p w14:paraId="2908EB2C" w14:textId="77777777" w:rsidR="00EE180F" w:rsidRDefault="00EE180F" w:rsidP="00EB0E8B">
      <w:pPr>
        <w:sectPr w:rsidR="00EE180F" w:rsidSect="00EE180F">
          <w:pgSz w:w="15840" w:h="12240" w:orient="landscape" w:code="1"/>
          <w:pgMar w:top="1440" w:right="1440" w:bottom="1440" w:left="1440" w:header="709" w:footer="567" w:gutter="0"/>
          <w:cols w:space="708"/>
          <w:docGrid w:linePitch="360"/>
        </w:sectPr>
      </w:pPr>
    </w:p>
    <w:p w14:paraId="121FD38A" w14:textId="77777777" w:rsidR="00EB0E8B" w:rsidRDefault="00EB0E8B" w:rsidP="00EB0E8B"/>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7" w:author="Lim Fun Siong" w:date="2020-05-19T09:49:00Z">
          <w:tblPr>
            <w:tblW w:w="101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9356"/>
        <w:tblGridChange w:id="18">
          <w:tblGrid>
            <w:gridCol w:w="10146"/>
          </w:tblGrid>
        </w:tblGridChange>
      </w:tblGrid>
      <w:tr w:rsidR="009A05F9" w:rsidRPr="009601D1" w14:paraId="78E650A5"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19" w:author="Lim Fun Siong" w:date="2020-05-19T09:49: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1D172D69" w14:textId="77777777" w:rsidR="00EB0E8B" w:rsidRPr="00EB0E8B" w:rsidRDefault="00EB0E8B" w:rsidP="00E7350A">
            <w:pPr>
              <w:rPr>
                <w:rFonts w:ascii="Calibri" w:eastAsia="Arial" w:hAnsi="Calibri" w:cs="Arial"/>
                <w:b/>
                <w:color w:val="FF0000"/>
                <w:sz w:val="22"/>
                <w:szCs w:val="22"/>
              </w:rPr>
            </w:pPr>
            <w:r w:rsidRPr="009601D1">
              <w:rPr>
                <w:rFonts w:ascii="Calibri" w:eastAsia="Arial" w:hAnsi="Calibri" w:cs="Arial"/>
                <w:b/>
                <w:color w:val="FF0000"/>
                <w:sz w:val="22"/>
                <w:szCs w:val="22"/>
              </w:rPr>
              <w:t>Formative feedback</w:t>
            </w:r>
          </w:p>
        </w:tc>
      </w:tr>
      <w:tr w:rsidR="009A05F9" w:rsidRPr="00FD47DE" w14:paraId="1FE2DD96"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20" w:author="Lim Fun Siong" w:date="2020-05-19T09:49: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27357532" w14:textId="526CE388" w:rsidR="00EB0E8B" w:rsidRPr="00DE754A" w:rsidRDefault="00A33D37" w:rsidP="00A33D37">
            <w:pPr>
              <w:rPr>
                <w:rFonts w:ascii="Calibri" w:eastAsia="Arial" w:hAnsi="Calibri" w:cs="Arial"/>
                <w:sz w:val="22"/>
                <w:szCs w:val="22"/>
              </w:rPr>
            </w:pPr>
            <w:r>
              <w:rPr>
                <w:rFonts w:ascii="Calibri" w:eastAsia="Arial" w:hAnsi="Calibri" w:cs="Arial"/>
                <w:sz w:val="22"/>
                <w:szCs w:val="22"/>
              </w:rPr>
              <w:t>You will receive feedback t</w:t>
            </w:r>
            <w:r w:rsidR="28E777B8" w:rsidRPr="1338F4A9">
              <w:rPr>
                <w:rFonts w:ascii="Calibri" w:eastAsia="Arial" w:hAnsi="Calibri" w:cs="Arial"/>
                <w:sz w:val="22"/>
                <w:szCs w:val="22"/>
              </w:rPr>
              <w:t>hrough two quizzes as well as through discussions during tutorials</w:t>
            </w:r>
          </w:p>
        </w:tc>
      </w:tr>
      <w:tr w:rsidR="009A05F9" w:rsidRPr="00FD47DE" w14:paraId="07F023C8"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21" w:author="Lim Fun Siong" w:date="2020-05-19T09:49: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4BDB5498" w14:textId="77777777" w:rsidR="00615221" w:rsidRDefault="00615221" w:rsidP="00E7350A">
            <w:pPr>
              <w:rPr>
                <w:rFonts w:ascii="Calibri" w:eastAsia="Arial" w:hAnsi="Calibri" w:cs="Arial"/>
                <w:b/>
                <w:color w:val="FF0000"/>
                <w:sz w:val="22"/>
                <w:szCs w:val="22"/>
              </w:rPr>
            </w:pPr>
          </w:p>
        </w:tc>
      </w:tr>
      <w:tr w:rsidR="009A05F9" w:rsidRPr="00FD47DE" w14:paraId="1309C651"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22" w:author="Lim Fun Siong" w:date="2020-05-19T09:49: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659E4CE0" w14:textId="77777777" w:rsidR="00EB0E8B" w:rsidRPr="00FD47DE" w:rsidRDefault="00EB0E8B" w:rsidP="00E7350A">
            <w:pPr>
              <w:rPr>
                <w:rFonts w:ascii="Calibri" w:hAnsi="Calibri"/>
                <w:sz w:val="22"/>
                <w:szCs w:val="22"/>
              </w:rPr>
            </w:pPr>
            <w:r w:rsidRPr="009601D1">
              <w:rPr>
                <w:rFonts w:ascii="Calibri" w:eastAsia="Arial" w:hAnsi="Calibri" w:cs="Arial"/>
                <w:b/>
                <w:color w:val="FF0000"/>
                <w:sz w:val="22"/>
                <w:szCs w:val="22"/>
              </w:rPr>
              <w:t>Learning and Teaching approach</w:t>
            </w:r>
          </w:p>
        </w:tc>
      </w:tr>
      <w:tr w:rsidR="009A05F9" w:rsidRPr="002B6D17" w14:paraId="76B80689"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23" w:author="Lim Fun Siong" w:date="2020-05-19T09:49: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tbl>
            <w:tblPr>
              <w:tblW w:w="98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8041"/>
            </w:tblGrid>
            <w:tr w:rsidR="00EB0E8B" w:rsidRPr="00FD47DE" w14:paraId="4A2E7201" w14:textId="77777777" w:rsidTr="237E8637">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D86DA7" w14:textId="77777777" w:rsidR="00EB0E8B" w:rsidRPr="00FD47DE" w:rsidRDefault="00EB0E8B" w:rsidP="00EB0E8B">
                  <w:pPr>
                    <w:widowControl w:val="0"/>
                    <w:rPr>
                      <w:rFonts w:ascii="Calibri" w:hAnsi="Calibri"/>
                      <w:sz w:val="22"/>
                      <w:szCs w:val="22"/>
                    </w:rPr>
                  </w:pPr>
                  <w:r w:rsidRPr="00FD47DE">
                    <w:rPr>
                      <w:rFonts w:ascii="Calibri" w:eastAsia="Arial" w:hAnsi="Calibri" w:cs="Arial"/>
                      <w:b/>
                      <w:sz w:val="22"/>
                      <w:szCs w:val="22"/>
                    </w:rPr>
                    <w:t>Approach</w:t>
                  </w:r>
                </w:p>
              </w:tc>
              <w:tc>
                <w:tcPr>
                  <w:tcW w:w="8041"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99F165" w14:textId="77777777" w:rsidR="00EB0E8B" w:rsidRPr="00FD47DE" w:rsidRDefault="00EB0E8B" w:rsidP="00EB0E8B">
                  <w:pPr>
                    <w:widowControl w:val="0"/>
                    <w:rPr>
                      <w:rFonts w:ascii="Calibri" w:hAnsi="Calibri"/>
                      <w:sz w:val="22"/>
                      <w:szCs w:val="22"/>
                    </w:rPr>
                  </w:pPr>
                  <w:r w:rsidRPr="00FD47DE">
                    <w:rPr>
                      <w:rFonts w:ascii="Calibri" w:eastAsia="Arial" w:hAnsi="Calibri" w:cs="Arial"/>
                      <w:b/>
                      <w:sz w:val="22"/>
                      <w:szCs w:val="22"/>
                    </w:rPr>
                    <w:t>How does this approach support students in achieving the learning outcomes?</w:t>
                  </w:r>
                </w:p>
              </w:tc>
            </w:tr>
            <w:tr w:rsidR="00EB0E8B" w:rsidRPr="00FD47DE" w14:paraId="155DD6C3" w14:textId="77777777" w:rsidTr="237E8637">
              <w:tc>
                <w:tcPr>
                  <w:tcW w:w="1845" w:type="dxa"/>
                  <w:tcMar>
                    <w:top w:w="100" w:type="dxa"/>
                    <w:left w:w="100" w:type="dxa"/>
                    <w:bottom w:w="100" w:type="dxa"/>
                    <w:right w:w="100" w:type="dxa"/>
                  </w:tcMar>
                </w:tcPr>
                <w:p w14:paraId="7B2D0819" w14:textId="77777777" w:rsidR="00EB0E8B" w:rsidRDefault="00EB0E8B" w:rsidP="00EB0E8B">
                  <w:pPr>
                    <w:widowControl w:val="0"/>
                    <w:rPr>
                      <w:rFonts w:ascii="Calibri" w:hAnsi="Calibri"/>
                      <w:sz w:val="22"/>
                      <w:szCs w:val="22"/>
                    </w:rPr>
                  </w:pPr>
                  <w:r w:rsidRPr="00FD47DE">
                    <w:rPr>
                      <w:rFonts w:ascii="Calibri" w:hAnsi="Calibri"/>
                      <w:sz w:val="22"/>
                      <w:szCs w:val="22"/>
                    </w:rPr>
                    <w:t>Lecture</w:t>
                  </w:r>
                  <w:r>
                    <w:rPr>
                      <w:rFonts w:ascii="Calibri" w:hAnsi="Calibri"/>
                      <w:sz w:val="22"/>
                      <w:szCs w:val="22"/>
                    </w:rPr>
                    <w:t>,</w:t>
                  </w:r>
                </w:p>
                <w:p w14:paraId="0236C961" w14:textId="153CE384" w:rsidR="00EB0E8B" w:rsidRPr="00FD47DE" w:rsidRDefault="68B477B6" w:rsidP="00EB0E8B">
                  <w:pPr>
                    <w:widowControl w:val="0"/>
                    <w:rPr>
                      <w:rFonts w:ascii="Calibri" w:hAnsi="Calibri"/>
                      <w:sz w:val="22"/>
                      <w:szCs w:val="22"/>
                    </w:rPr>
                  </w:pPr>
                  <w:r w:rsidRPr="1338F4A9">
                    <w:rPr>
                      <w:rFonts w:ascii="Calibri" w:hAnsi="Calibri"/>
                      <w:sz w:val="22"/>
                      <w:szCs w:val="22"/>
                    </w:rPr>
                    <w:t>Tutorial</w:t>
                  </w:r>
                  <w:r w:rsidR="19744EFA" w:rsidRPr="1338F4A9">
                    <w:rPr>
                      <w:rFonts w:ascii="Calibri" w:hAnsi="Calibri"/>
                      <w:sz w:val="22"/>
                      <w:szCs w:val="22"/>
                    </w:rPr>
                    <w:t>, TEL</w:t>
                  </w:r>
                </w:p>
              </w:tc>
              <w:tc>
                <w:tcPr>
                  <w:tcW w:w="8041" w:type="dxa"/>
                  <w:tcMar>
                    <w:top w:w="100" w:type="dxa"/>
                    <w:left w:w="100" w:type="dxa"/>
                    <w:bottom w:w="100" w:type="dxa"/>
                    <w:right w:w="100" w:type="dxa"/>
                  </w:tcMar>
                </w:tcPr>
                <w:p w14:paraId="11335A0D" w14:textId="022C2038" w:rsidR="00EB0E8B" w:rsidRPr="00FD47DE" w:rsidRDefault="31D0E35B" w:rsidP="1338F4A9">
                  <w:pPr>
                    <w:widowControl w:val="0"/>
                    <w:rPr>
                      <w:rFonts w:ascii="Calibri" w:hAnsi="Calibri"/>
                      <w:sz w:val="22"/>
                      <w:szCs w:val="22"/>
                    </w:rPr>
                  </w:pPr>
                  <w:r w:rsidRPr="237E8637">
                    <w:rPr>
                      <w:rFonts w:ascii="Calibri" w:eastAsia="Calibri" w:hAnsi="Calibri" w:cs="Calibri"/>
                      <w:sz w:val="22"/>
                      <w:szCs w:val="22"/>
                    </w:rPr>
                    <w:t xml:space="preserve">Topics will be delivered as a series of </w:t>
                  </w:r>
                  <w:r w:rsidR="255CF12B" w:rsidRPr="237E8637">
                    <w:rPr>
                      <w:rFonts w:ascii="Calibri" w:eastAsia="Calibri" w:hAnsi="Calibri" w:cs="Calibri"/>
                      <w:sz w:val="22"/>
                      <w:szCs w:val="22"/>
                    </w:rPr>
                    <w:t xml:space="preserve">lectures and </w:t>
                  </w:r>
                  <w:r w:rsidRPr="237E8637">
                    <w:rPr>
                      <w:rFonts w:ascii="Calibri" w:eastAsia="Calibri" w:hAnsi="Calibri" w:cs="Calibri"/>
                      <w:sz w:val="22"/>
                      <w:szCs w:val="22"/>
                    </w:rPr>
                    <w:t>TEL modules, and you will also be provided online video recordings and reference reading materials for self-study. Almost all the lectures are modular, and mostly all contribute to all the LOs.</w:t>
                  </w:r>
                </w:p>
                <w:p w14:paraId="29D6B04F" w14:textId="0514A993" w:rsidR="00EB0E8B" w:rsidRPr="00FD47DE" w:rsidRDefault="073C10F2" w:rsidP="1338F4A9">
                  <w:pPr>
                    <w:widowControl w:val="0"/>
                  </w:pPr>
                  <w:r w:rsidRPr="1338F4A9">
                    <w:rPr>
                      <w:rFonts w:ascii="Calibri" w:eastAsia="Calibri" w:hAnsi="Calibri" w:cs="Calibri"/>
                      <w:sz w:val="22"/>
                      <w:szCs w:val="22"/>
                    </w:rPr>
                    <w:t>Tutorial sessions will be embedded along with the lecture sessions, to allow you to apply and understand individual concepts in a standalone manner.</w:t>
                  </w:r>
                </w:p>
              </w:tc>
            </w:tr>
          </w:tbl>
          <w:p w14:paraId="2916C19D" w14:textId="77777777" w:rsidR="00EB0E8B" w:rsidRPr="00FD47DE" w:rsidRDefault="00EB0E8B" w:rsidP="00EB0E8B">
            <w:pPr>
              <w:rPr>
                <w:rFonts w:ascii="Calibri" w:hAnsi="Calibri"/>
                <w:sz w:val="22"/>
                <w:szCs w:val="22"/>
              </w:rPr>
            </w:pPr>
          </w:p>
          <w:p w14:paraId="74869460" w14:textId="77777777" w:rsidR="00EB0E8B" w:rsidRPr="002B6D17" w:rsidRDefault="00EB0E8B" w:rsidP="00E7350A">
            <w:pPr>
              <w:rPr>
                <w:rFonts w:ascii="Calibri" w:hAnsi="Calibri"/>
                <w:sz w:val="22"/>
                <w:szCs w:val="22"/>
              </w:rPr>
            </w:pPr>
          </w:p>
        </w:tc>
      </w:tr>
      <w:tr w:rsidR="009A05F9" w:rsidRPr="00FD47DE" w14:paraId="156BC1E4"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24" w:author="Lim Fun Siong" w:date="2020-05-19T09:49: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74BF4FC0" w14:textId="77777777" w:rsidR="00EB0E8B" w:rsidRPr="00EB0E8B" w:rsidRDefault="00EB0E8B" w:rsidP="00E7350A">
            <w:pPr>
              <w:rPr>
                <w:rFonts w:ascii="Calibri" w:hAnsi="Calibri"/>
                <w:b/>
                <w:color w:val="FF0000"/>
                <w:sz w:val="22"/>
                <w:szCs w:val="22"/>
              </w:rPr>
            </w:pPr>
            <w:r w:rsidRPr="00EB0E8B">
              <w:rPr>
                <w:rFonts w:ascii="Calibri" w:hAnsi="Calibri"/>
                <w:b/>
                <w:color w:val="FF0000"/>
                <w:sz w:val="22"/>
                <w:szCs w:val="22"/>
              </w:rPr>
              <w:t>Reading and References</w:t>
            </w:r>
          </w:p>
        </w:tc>
      </w:tr>
      <w:tr w:rsidR="009A05F9" w:rsidRPr="00034918" w14:paraId="0DF43999"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25" w:author="Lim Fun Siong" w:date="2020-05-19T09:49: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63CC54B9" w14:textId="77777777" w:rsidR="00EB0E8B" w:rsidRPr="00C76D30" w:rsidRDefault="00EB0E8B" w:rsidP="00E7350A">
            <w:pPr>
              <w:rPr>
                <w:rFonts w:ascii="Calibri" w:hAnsi="Calibri"/>
                <w:sz w:val="22"/>
                <w:szCs w:val="22"/>
              </w:rPr>
            </w:pPr>
            <w:r>
              <w:rPr>
                <w:rFonts w:ascii="Calibri" w:hAnsi="Calibri"/>
                <w:sz w:val="22"/>
                <w:szCs w:val="22"/>
              </w:rPr>
              <w:t>References</w:t>
            </w:r>
            <w:r w:rsidRPr="00C76D30">
              <w:rPr>
                <w:rFonts w:ascii="Calibri" w:hAnsi="Calibri"/>
                <w:sz w:val="22"/>
                <w:szCs w:val="22"/>
              </w:rPr>
              <w:t>:</w:t>
            </w:r>
          </w:p>
          <w:p w14:paraId="2E8B317C" w14:textId="12FBA339" w:rsidR="30C0D590" w:rsidRDefault="111C7FB3" w:rsidP="6E8BDE75">
            <w:pPr>
              <w:rPr>
                <w:rFonts w:ascii="Calibri" w:hAnsi="Calibri"/>
                <w:sz w:val="22"/>
                <w:szCs w:val="22"/>
              </w:rPr>
            </w:pPr>
            <w:r w:rsidRPr="17F6B699">
              <w:rPr>
                <w:rFonts w:ascii="Calibri" w:hAnsi="Calibri"/>
                <w:sz w:val="22"/>
                <w:szCs w:val="22"/>
              </w:rPr>
              <w:t xml:space="preserve">1) </w:t>
            </w:r>
            <w:r w:rsidR="4B2E1EEC" w:rsidRPr="17F6B699">
              <w:rPr>
                <w:rFonts w:ascii="Calibri" w:hAnsi="Calibri"/>
                <w:sz w:val="22"/>
                <w:szCs w:val="22"/>
              </w:rPr>
              <w:t>Linear Algebra and its applications, David C. Lay, Steven R. Lay and Judi J. McDonald, Pearson, 2016.</w:t>
            </w:r>
          </w:p>
          <w:p w14:paraId="04D4CEF7" w14:textId="32B33960" w:rsidR="285EECA8" w:rsidRDefault="285EECA8" w:rsidP="17F6B699">
            <w:pPr>
              <w:rPr>
                <w:rFonts w:ascii="Calibri" w:hAnsi="Calibri"/>
                <w:sz w:val="22"/>
                <w:szCs w:val="22"/>
              </w:rPr>
            </w:pPr>
            <w:r w:rsidRPr="42BAD3A6">
              <w:rPr>
                <w:rFonts w:ascii="Calibri" w:hAnsi="Calibri"/>
                <w:sz w:val="22"/>
                <w:szCs w:val="22"/>
              </w:rPr>
              <w:t>2) Elementary Linear Algebra</w:t>
            </w:r>
            <w:r w:rsidR="005B428F" w:rsidRPr="42BAD3A6">
              <w:rPr>
                <w:rFonts w:ascii="Calibri" w:hAnsi="Calibri"/>
                <w:sz w:val="22"/>
                <w:szCs w:val="22"/>
              </w:rPr>
              <w:t>: Application Version Editions</w:t>
            </w:r>
            <w:r w:rsidRPr="42BAD3A6">
              <w:rPr>
                <w:rFonts w:ascii="Calibri" w:hAnsi="Calibri"/>
                <w:sz w:val="22"/>
                <w:szCs w:val="22"/>
              </w:rPr>
              <w:t xml:space="preserve">, Anton and </w:t>
            </w:r>
            <w:proofErr w:type="spellStart"/>
            <w:r w:rsidRPr="42BAD3A6">
              <w:rPr>
                <w:rFonts w:ascii="Calibri" w:hAnsi="Calibri"/>
                <w:sz w:val="22"/>
                <w:szCs w:val="22"/>
              </w:rPr>
              <w:t>Rorres</w:t>
            </w:r>
            <w:proofErr w:type="spellEnd"/>
            <w:r w:rsidRPr="42BAD3A6">
              <w:rPr>
                <w:rFonts w:ascii="Calibri" w:hAnsi="Calibri"/>
                <w:sz w:val="22"/>
                <w:szCs w:val="22"/>
              </w:rPr>
              <w:t>, 11</w:t>
            </w:r>
            <w:r w:rsidRPr="42BAD3A6">
              <w:rPr>
                <w:rFonts w:ascii="Calibri" w:hAnsi="Calibri"/>
                <w:sz w:val="22"/>
                <w:szCs w:val="22"/>
                <w:vertAlign w:val="superscript"/>
              </w:rPr>
              <w:t>th</w:t>
            </w:r>
            <w:r w:rsidRPr="42BAD3A6">
              <w:rPr>
                <w:rFonts w:ascii="Calibri" w:hAnsi="Calibri"/>
                <w:sz w:val="22"/>
                <w:szCs w:val="22"/>
              </w:rPr>
              <w:t xml:space="preserve"> edition, Wil</w:t>
            </w:r>
            <w:r w:rsidR="24918D75" w:rsidRPr="42BAD3A6">
              <w:rPr>
                <w:rFonts w:ascii="Calibri" w:hAnsi="Calibri"/>
                <w:sz w:val="22"/>
                <w:szCs w:val="22"/>
              </w:rPr>
              <w:t>ey.</w:t>
            </w:r>
          </w:p>
          <w:p w14:paraId="4C9BA2A7" w14:textId="447E1A61" w:rsidR="023C3C5A" w:rsidRDefault="285EECA8" w:rsidP="237E8637">
            <w:pPr>
              <w:rPr>
                <w:rFonts w:asciiTheme="minorHAnsi" w:eastAsiaTheme="minorEastAsia" w:hAnsiTheme="minorHAnsi" w:cstheme="minorBidi"/>
                <w:sz w:val="22"/>
                <w:szCs w:val="22"/>
              </w:rPr>
            </w:pPr>
            <w:r w:rsidRPr="17F6B699">
              <w:rPr>
                <w:rFonts w:asciiTheme="minorHAnsi" w:eastAsiaTheme="minorEastAsia" w:hAnsiTheme="minorHAnsi" w:cstheme="minorBidi"/>
                <w:sz w:val="22"/>
                <w:szCs w:val="22"/>
              </w:rPr>
              <w:t xml:space="preserve">3) </w:t>
            </w:r>
            <w:r w:rsidR="023C3C5A" w:rsidRPr="17F6B699">
              <w:rPr>
                <w:rFonts w:asciiTheme="minorHAnsi" w:eastAsiaTheme="minorEastAsia" w:hAnsiTheme="minorHAnsi" w:cstheme="minorBidi"/>
                <w:sz w:val="22"/>
                <w:szCs w:val="22"/>
              </w:rPr>
              <w:t>Linear Algebra, David Cherney, Tom Denton, Rohit Thomas and Andrew Waldron, (free textbook) in https://www.math.ucdavis.edu/~linear/</w:t>
            </w:r>
          </w:p>
          <w:p w14:paraId="7A3A053C" w14:textId="758B69C6" w:rsidR="237E8637" w:rsidRDefault="237E8637" w:rsidP="237E8637">
            <w:pPr>
              <w:rPr>
                <w:rFonts w:ascii="Calibri" w:hAnsi="Calibri"/>
                <w:sz w:val="22"/>
                <w:szCs w:val="22"/>
              </w:rPr>
            </w:pPr>
          </w:p>
          <w:p w14:paraId="187F57B8" w14:textId="77777777" w:rsidR="00EB0E8B" w:rsidRPr="00EB0E8B" w:rsidRDefault="00EB0E8B" w:rsidP="00ED4D8D">
            <w:pPr>
              <w:rPr>
                <w:rFonts w:ascii="Calibri" w:hAnsi="Calibri"/>
                <w:sz w:val="22"/>
                <w:szCs w:val="22"/>
              </w:rPr>
            </w:pPr>
          </w:p>
        </w:tc>
      </w:tr>
    </w:tbl>
    <w:p w14:paraId="54738AF4" w14:textId="10CE3F3D" w:rsidR="00EB0E8B" w:rsidRPr="00FD47DE" w:rsidDel="00A33D37" w:rsidRDefault="00EB0E8B" w:rsidP="002B6D17">
      <w:pPr>
        <w:rPr>
          <w:del w:id="26" w:author="Lim Fun Siong" w:date="2020-05-19T09:50:00Z"/>
          <w:rFonts w:ascii="Calibri" w:hAnsi="Calibri"/>
        </w:rPr>
      </w:pPr>
    </w:p>
    <w:p w14:paraId="46ABBD8F" w14:textId="14FC4E4D" w:rsidR="002B6D17" w:rsidRPr="00615221" w:rsidDel="00A33D37" w:rsidRDefault="002B6D17" w:rsidP="002B6D17">
      <w:pPr>
        <w:rPr>
          <w:del w:id="27" w:author="Lim Fun Siong" w:date="2020-05-19T09:50:00Z"/>
          <w:rFonts w:ascii="Calibri" w:hAnsi="Calibri"/>
          <w:color w:val="FF000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28" w:author="Lim Fun Siong" w:date="2020-05-19T09:50:00Z">
          <w:tblPr>
            <w:tblW w:w="101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9356"/>
        <w:tblGridChange w:id="29">
          <w:tblGrid>
            <w:gridCol w:w="10146"/>
          </w:tblGrid>
        </w:tblGridChange>
      </w:tblGrid>
      <w:tr w:rsidR="009A05F9" w:rsidRPr="00615221" w14:paraId="56AF49FF" w14:textId="77777777" w:rsidTr="00A33D37">
        <w:tc>
          <w:tcPr>
            <w:tcW w:w="9356" w:type="dxa"/>
            <w:tcBorders>
              <w:top w:val="dotted" w:sz="4" w:space="0" w:color="000000"/>
              <w:left w:val="dotted" w:sz="4" w:space="0" w:color="000000"/>
              <w:bottom w:val="dotted" w:sz="4" w:space="0" w:color="000000"/>
              <w:right w:val="dotted" w:sz="4" w:space="0" w:color="000000"/>
            </w:tcBorders>
            <w:tcPrChange w:id="30" w:author="Lim Fun Siong" w:date="2020-05-19T09:50:00Z">
              <w:tcPr>
                <w:tcW w:w="10146" w:type="dxa"/>
                <w:tcBorders>
                  <w:top w:val="dotted" w:sz="4" w:space="0" w:color="000000"/>
                  <w:left w:val="dotted" w:sz="4" w:space="0" w:color="000000"/>
                  <w:bottom w:val="dotted" w:sz="4" w:space="0" w:color="000000"/>
                  <w:right w:val="dotted" w:sz="4" w:space="0" w:color="000000"/>
                </w:tcBorders>
              </w:tcPr>
            </w:tcPrChange>
          </w:tcPr>
          <w:p w14:paraId="3377FC6E" w14:textId="77777777" w:rsidR="002B6D17" w:rsidRPr="00615221" w:rsidRDefault="002B6D17" w:rsidP="00034918">
            <w:pPr>
              <w:rPr>
                <w:rFonts w:ascii="Calibri" w:hAnsi="Calibri"/>
                <w:color w:val="FF0000"/>
                <w:sz w:val="22"/>
                <w:szCs w:val="22"/>
              </w:rPr>
            </w:pPr>
            <w:r w:rsidRPr="00615221">
              <w:rPr>
                <w:rFonts w:ascii="Calibri" w:eastAsia="Arial" w:hAnsi="Calibri" w:cs="Arial"/>
                <w:b/>
                <w:color w:val="FF0000"/>
                <w:sz w:val="22"/>
                <w:szCs w:val="22"/>
              </w:rPr>
              <w:t>Course Policies and Student Responsibilities</w:t>
            </w:r>
          </w:p>
        </w:tc>
      </w:tr>
      <w:tr w:rsidR="009A05F9" w:rsidRPr="002B6D17" w14:paraId="11E0E47A" w14:textId="77777777" w:rsidTr="00A33D37">
        <w:tc>
          <w:tcPr>
            <w:tcW w:w="9356" w:type="dxa"/>
            <w:tcBorders>
              <w:top w:val="dotted" w:sz="4" w:space="0" w:color="000000"/>
              <w:left w:val="dotted" w:sz="4" w:space="0" w:color="000000"/>
              <w:bottom w:val="dotted" w:sz="4" w:space="0" w:color="000000"/>
              <w:right w:val="dotted" w:sz="4" w:space="0" w:color="000000"/>
            </w:tcBorders>
            <w:tcPrChange w:id="31" w:author="Lim Fun Siong" w:date="2020-05-19T09:50:00Z">
              <w:tcPr>
                <w:tcW w:w="10146" w:type="dxa"/>
                <w:tcBorders>
                  <w:top w:val="dotted" w:sz="4" w:space="0" w:color="000000"/>
                  <w:left w:val="dotted" w:sz="4" w:space="0" w:color="000000"/>
                  <w:bottom w:val="dotted" w:sz="4" w:space="0" w:color="000000"/>
                  <w:right w:val="dotted" w:sz="4" w:space="0" w:color="000000"/>
                </w:tcBorders>
              </w:tcPr>
            </w:tcPrChange>
          </w:tcPr>
          <w:p w14:paraId="7B1DC4BB" w14:textId="77777777" w:rsidR="002B6D17" w:rsidRPr="002B6D17" w:rsidRDefault="002B6D17" w:rsidP="00034918">
            <w:pPr>
              <w:spacing w:line="270" w:lineRule="atLeast"/>
              <w:jc w:val="both"/>
              <w:rPr>
                <w:rFonts w:ascii="Calibri" w:eastAsia="Times New Roman" w:hAnsi="Calibri" w:cs="Arial"/>
                <w:color w:val="000000"/>
                <w:sz w:val="22"/>
                <w:szCs w:val="22"/>
              </w:rPr>
            </w:pPr>
            <w:r w:rsidRPr="002B6D17">
              <w:rPr>
                <w:rFonts w:ascii="Calibri" w:eastAsia="Times New Roman" w:hAnsi="Calibri" w:cs="Arial"/>
                <w:color w:val="000000"/>
                <w:sz w:val="22"/>
                <w:szCs w:val="22"/>
              </w:rPr>
              <w:t>As a student of the course, you are required to abide by both the University Code of Conduct and the Student Code of Conduct.  The Codes provide information on the responsibilities of all NTU students, as well as examples of misconduct and details about how students can report suspected misconduct.  The university also has the Student Mental Health Policy.  The Policy states the University’s commitment to providing a supportive environment for the holistic development of students, including the improvement of mental health and wellbeing. These policies and codes concerning students can be found in the following link.</w:t>
            </w:r>
          </w:p>
          <w:p w14:paraId="3D53C9B5" w14:textId="77777777" w:rsidR="002B6D17" w:rsidRPr="002B6D17" w:rsidRDefault="008E5AC9" w:rsidP="00034918">
            <w:pPr>
              <w:spacing w:line="270" w:lineRule="atLeast"/>
              <w:jc w:val="both"/>
              <w:rPr>
                <w:rFonts w:ascii="Calibri" w:eastAsia="Times New Roman" w:hAnsi="Calibri" w:cs="Arial"/>
                <w:color w:val="000000"/>
                <w:sz w:val="22"/>
                <w:szCs w:val="22"/>
              </w:rPr>
            </w:pPr>
            <w:r>
              <w:fldChar w:fldCharType="begin"/>
            </w:r>
            <w:r>
              <w:instrText xml:space="preserve"> HYPERLINK "http://www.ntu.edu.sg/SAO/Pages/Policies-concerning-students.aspx" </w:instrText>
            </w:r>
            <w:r>
              <w:fldChar w:fldCharType="separate"/>
            </w:r>
            <w:r w:rsidR="002B6D17" w:rsidRPr="002B6D17">
              <w:rPr>
                <w:rFonts w:ascii="Calibri" w:eastAsia="Times New Roman" w:hAnsi="Calibri" w:cs="Arial"/>
                <w:color w:val="003478"/>
                <w:sz w:val="22"/>
                <w:szCs w:val="22"/>
                <w:u w:val="single"/>
                <w:bdr w:val="none" w:sz="0" w:space="0" w:color="auto" w:frame="1"/>
              </w:rPr>
              <w:t>http://www.ntu.edu.sg/SAO/Pages/Policies-concerning-students.aspx</w:t>
            </w:r>
            <w:r>
              <w:rPr>
                <w:rFonts w:ascii="Calibri" w:eastAsia="Times New Roman" w:hAnsi="Calibri" w:cs="Arial"/>
                <w:color w:val="003478"/>
                <w:sz w:val="22"/>
                <w:szCs w:val="22"/>
                <w:u w:val="single"/>
                <w:bdr w:val="none" w:sz="0" w:space="0" w:color="auto" w:frame="1"/>
              </w:rPr>
              <w:fldChar w:fldCharType="end"/>
            </w:r>
          </w:p>
          <w:p w14:paraId="06BBA33E" w14:textId="77777777" w:rsidR="002B6D17" w:rsidRPr="002B6D17" w:rsidRDefault="002B6D17" w:rsidP="00034918">
            <w:pPr>
              <w:rPr>
                <w:rFonts w:ascii="Calibri" w:hAnsi="Calibri"/>
                <w:sz w:val="22"/>
                <w:szCs w:val="22"/>
              </w:rPr>
            </w:pPr>
          </w:p>
        </w:tc>
      </w:tr>
    </w:tbl>
    <w:p w14:paraId="464FCBC1" w14:textId="70453BCE" w:rsidR="002B6D17" w:rsidRPr="002B6D17" w:rsidDel="00A33D37" w:rsidRDefault="002B6D17" w:rsidP="002B6D17">
      <w:pPr>
        <w:rPr>
          <w:del w:id="32" w:author="Lim Fun Siong" w:date="2020-05-19T09:50:00Z"/>
          <w:rFonts w:ascii="Calibri" w:hAnsi="Calibri"/>
          <w:sz w:val="22"/>
          <w:szCs w:val="22"/>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33" w:author="Lim Fun Siong" w:date="2020-05-19T09:50:00Z">
          <w:tblPr>
            <w:tblW w:w="101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9356"/>
        <w:tblGridChange w:id="34">
          <w:tblGrid>
            <w:gridCol w:w="10146"/>
          </w:tblGrid>
        </w:tblGridChange>
      </w:tblGrid>
      <w:tr w:rsidR="009A05F9" w:rsidRPr="002B6D17" w14:paraId="6E4C6867"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35" w:author="Lim Fun Siong" w:date="2020-05-19T09:50: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0164D1B3" w14:textId="77777777" w:rsidR="002B6D17" w:rsidRPr="00615221" w:rsidRDefault="002B6D17" w:rsidP="00034918">
            <w:pPr>
              <w:rPr>
                <w:rFonts w:ascii="Calibri" w:hAnsi="Calibri"/>
                <w:color w:val="FF0000"/>
                <w:sz w:val="22"/>
                <w:szCs w:val="22"/>
              </w:rPr>
            </w:pPr>
            <w:r w:rsidRPr="00615221">
              <w:rPr>
                <w:rFonts w:ascii="Calibri" w:eastAsia="Arial" w:hAnsi="Calibri" w:cs="Arial"/>
                <w:b/>
                <w:color w:val="FF0000"/>
                <w:sz w:val="22"/>
                <w:szCs w:val="22"/>
              </w:rPr>
              <w:t>Academic Integrity</w:t>
            </w:r>
          </w:p>
        </w:tc>
      </w:tr>
      <w:tr w:rsidR="009A05F9" w:rsidRPr="002B6D17" w14:paraId="7D2D93F9"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36" w:author="Lim Fun Siong" w:date="2020-05-19T09:50: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5C8C6B09" w14:textId="77777777" w:rsidR="002B6D17" w:rsidRPr="002B6D17" w:rsidRDefault="002B6D17" w:rsidP="00034918">
            <w:pPr>
              <w:rPr>
                <w:rFonts w:ascii="Calibri" w:hAnsi="Calibri"/>
                <w:sz w:val="22"/>
                <w:szCs w:val="22"/>
              </w:rPr>
            </w:pPr>
          </w:p>
          <w:p w14:paraId="474048D8" w14:textId="77777777" w:rsidR="002B6D17" w:rsidRPr="002B6D17" w:rsidRDefault="002B6D17" w:rsidP="00034918">
            <w:pPr>
              <w:jc w:val="both"/>
              <w:rPr>
                <w:rFonts w:ascii="Calibri" w:hAnsi="Calibri"/>
                <w:sz w:val="22"/>
                <w:szCs w:val="22"/>
              </w:rPr>
            </w:pPr>
            <w:r w:rsidRPr="002B6D17">
              <w:rPr>
                <w:rFonts w:ascii="Calibri" w:eastAsia="Arial" w:hAnsi="Calibri" w:cs="Arial"/>
                <w:sz w:val="22"/>
                <w:szCs w:val="22"/>
              </w:rPr>
              <w:t>Good academic work depends on honesty and ethical behavior.  The quality of your work as a student relies on adhering to the principles of academic integrity and to the NTU Honor Code, a set of values shared by the whole university community.  Truth, Trust and Justice are at the core of NTU’s shared values.</w:t>
            </w:r>
          </w:p>
          <w:p w14:paraId="3382A365" w14:textId="77777777" w:rsidR="002B6D17" w:rsidRPr="002B6D17" w:rsidRDefault="002B6D17" w:rsidP="00034918">
            <w:pPr>
              <w:jc w:val="both"/>
              <w:rPr>
                <w:rFonts w:ascii="Calibri" w:hAnsi="Calibri"/>
                <w:sz w:val="22"/>
                <w:szCs w:val="22"/>
              </w:rPr>
            </w:pPr>
          </w:p>
          <w:p w14:paraId="104CC48C" w14:textId="77777777" w:rsidR="002B6D17" w:rsidRPr="002B6D17" w:rsidRDefault="002B6D17" w:rsidP="00034918">
            <w:pPr>
              <w:jc w:val="both"/>
              <w:rPr>
                <w:rFonts w:ascii="Calibri" w:hAnsi="Calibri"/>
                <w:sz w:val="22"/>
                <w:szCs w:val="22"/>
              </w:rPr>
            </w:pPr>
            <w:r w:rsidRPr="002B6D17">
              <w:rPr>
                <w:rFonts w:ascii="Calibri" w:eastAsia="Arial" w:hAnsi="Calibri" w:cs="Arial"/>
                <w:sz w:val="22"/>
                <w:szCs w:val="22"/>
              </w:rPr>
              <w:t xml:space="preserve">As a student, it is important that you recognize your responsibilities in understanding and applying the principles of academic integrity in all the work you do at NTU.  Not knowing what is involved in maintaining academic integrity does not excuse academic dishonesty.  You need to actively equip yourself with strategies to avoid all forms of academic dishonesty, including plagiarism, academic fraud, </w:t>
            </w:r>
            <w:r w:rsidRPr="002B6D17">
              <w:rPr>
                <w:rFonts w:ascii="Calibri" w:eastAsia="Arial" w:hAnsi="Calibri" w:cs="Arial"/>
                <w:sz w:val="22"/>
                <w:szCs w:val="22"/>
              </w:rPr>
              <w:lastRenderedPageBreak/>
              <w:t xml:space="preserve">and collusion and cheating.  If you are uncertain of the definitions of any of these terms, you should go to the </w:t>
            </w:r>
            <w:r w:rsidR="008E5AC9">
              <w:fldChar w:fldCharType="begin"/>
            </w:r>
            <w:r w:rsidR="008E5AC9">
              <w:instrText xml:space="preserve"> HYPERLINK "http://www.ntu.edu.sg/ai/ForEveryone/Pages/NTUAcademicIntegrityPolicy.aspx" \h </w:instrText>
            </w:r>
            <w:r w:rsidR="008E5AC9">
              <w:fldChar w:fldCharType="separate"/>
            </w:r>
            <w:r w:rsidRPr="002B6D17">
              <w:rPr>
                <w:rFonts w:ascii="Calibri" w:eastAsia="Arial" w:hAnsi="Calibri" w:cs="Arial"/>
                <w:color w:val="0563C1"/>
                <w:sz w:val="22"/>
                <w:szCs w:val="22"/>
                <w:u w:val="single"/>
              </w:rPr>
              <w:t>academic integrity website</w:t>
            </w:r>
            <w:r w:rsidR="008E5AC9">
              <w:rPr>
                <w:rFonts w:ascii="Calibri" w:eastAsia="Arial" w:hAnsi="Calibri" w:cs="Arial"/>
                <w:color w:val="0563C1"/>
                <w:sz w:val="22"/>
                <w:szCs w:val="22"/>
                <w:u w:val="single"/>
              </w:rPr>
              <w:fldChar w:fldCharType="end"/>
            </w:r>
            <w:r w:rsidRPr="002B6D17">
              <w:rPr>
                <w:rFonts w:ascii="Calibri" w:eastAsia="Arial" w:hAnsi="Calibri" w:cs="Arial"/>
                <w:sz w:val="22"/>
                <w:szCs w:val="22"/>
              </w:rPr>
              <w:t xml:space="preserve"> for more information.  Consult your instructor(s) if you need any clarification about the requirements of academic integrity in the course.</w:t>
            </w:r>
          </w:p>
          <w:p w14:paraId="5C71F136" w14:textId="77777777" w:rsidR="002B6D17" w:rsidRPr="002B6D17" w:rsidRDefault="002B6D17" w:rsidP="00034918">
            <w:pPr>
              <w:jc w:val="both"/>
              <w:rPr>
                <w:rFonts w:ascii="Calibri" w:hAnsi="Calibri"/>
                <w:sz w:val="22"/>
                <w:szCs w:val="22"/>
              </w:rPr>
            </w:pPr>
          </w:p>
        </w:tc>
      </w:tr>
      <w:tr w:rsidR="0022630A" w:rsidRPr="00FD47DE" w14:paraId="62199465" w14:textId="77777777" w:rsidTr="00A33D37">
        <w:tc>
          <w:tcPr>
            <w:tcW w:w="9356" w:type="dxa"/>
            <w:tcBorders>
              <w:top w:val="dotted" w:sz="4" w:space="0" w:color="000000" w:themeColor="text1"/>
              <w:left w:val="nil"/>
              <w:bottom w:val="dotted" w:sz="4" w:space="0" w:color="000000" w:themeColor="text1"/>
              <w:right w:val="nil"/>
            </w:tcBorders>
            <w:tcPrChange w:id="37" w:author="Lim Fun Siong" w:date="2020-05-19T09:50:00Z">
              <w:tcPr>
                <w:tcW w:w="10146" w:type="dxa"/>
                <w:tcBorders>
                  <w:top w:val="dotted" w:sz="4" w:space="0" w:color="000000" w:themeColor="text1"/>
                  <w:left w:val="nil"/>
                  <w:bottom w:val="dotted" w:sz="4" w:space="0" w:color="000000" w:themeColor="text1"/>
                  <w:right w:val="nil"/>
                </w:tcBorders>
              </w:tcPr>
            </w:tcPrChange>
          </w:tcPr>
          <w:p w14:paraId="0DA123B1" w14:textId="77777777" w:rsidR="00E0124C" w:rsidRPr="00FD47DE" w:rsidRDefault="00E0124C" w:rsidP="00034918">
            <w:pPr>
              <w:rPr>
                <w:rFonts w:ascii="Calibri" w:hAnsi="Calibri"/>
                <w:sz w:val="22"/>
                <w:szCs w:val="22"/>
              </w:rPr>
            </w:pPr>
          </w:p>
        </w:tc>
      </w:tr>
      <w:tr w:rsidR="009A05F9" w:rsidRPr="00FD47DE" w14:paraId="45850DED"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38" w:author="Lim Fun Siong" w:date="2020-05-19T09:50: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5428E20F" w14:textId="77777777" w:rsidR="002B6D17" w:rsidRPr="009601D1" w:rsidRDefault="002B6D17" w:rsidP="00034918">
            <w:pPr>
              <w:rPr>
                <w:rFonts w:ascii="Calibri" w:hAnsi="Calibri"/>
                <w:color w:val="FF0000"/>
                <w:sz w:val="22"/>
                <w:szCs w:val="22"/>
              </w:rPr>
            </w:pPr>
            <w:r w:rsidRPr="009601D1">
              <w:rPr>
                <w:rFonts w:ascii="Calibri" w:eastAsia="Arial" w:hAnsi="Calibri" w:cs="Arial"/>
                <w:b/>
                <w:color w:val="FF0000"/>
                <w:sz w:val="22"/>
                <w:szCs w:val="22"/>
              </w:rPr>
              <w:t>Course Instructors</w:t>
            </w:r>
          </w:p>
        </w:tc>
      </w:tr>
      <w:tr w:rsidR="009A05F9" w:rsidRPr="00FD47DE" w14:paraId="1C63AE03"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39" w:author="Lim Fun Siong" w:date="2020-05-19T09:50: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4C4CEA3D" w14:textId="77777777" w:rsidR="002B6D17" w:rsidRPr="00FD47DE" w:rsidRDefault="002B6D17" w:rsidP="00034918">
            <w:pPr>
              <w:rPr>
                <w:rFonts w:ascii="Calibri" w:hAnsi="Calibri"/>
                <w:sz w:val="22"/>
                <w:szCs w:val="22"/>
              </w:rPr>
            </w:pPr>
          </w:p>
          <w:tbl>
            <w:tblPr>
              <w:tblW w:w="9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1701"/>
              <w:gridCol w:w="2268"/>
              <w:gridCol w:w="2835"/>
            </w:tblGrid>
            <w:tr w:rsidR="002B6D17" w:rsidRPr="00FD47DE" w14:paraId="188D5BE3" w14:textId="77777777" w:rsidTr="00615221">
              <w:tc>
                <w:tcPr>
                  <w:tcW w:w="3090" w:type="dxa"/>
                  <w:vAlign w:val="center"/>
                </w:tcPr>
                <w:p w14:paraId="56434CD1" w14:textId="77777777" w:rsidR="002B6D17" w:rsidRPr="00FD47DE" w:rsidRDefault="002B6D17" w:rsidP="00034918">
                  <w:pPr>
                    <w:rPr>
                      <w:rFonts w:ascii="Calibri" w:hAnsi="Calibri"/>
                      <w:sz w:val="22"/>
                      <w:szCs w:val="22"/>
                    </w:rPr>
                  </w:pPr>
                  <w:r w:rsidRPr="00FD47DE">
                    <w:rPr>
                      <w:rFonts w:ascii="Calibri" w:eastAsia="Arial" w:hAnsi="Calibri" w:cs="Arial"/>
                      <w:b/>
                      <w:sz w:val="22"/>
                      <w:szCs w:val="22"/>
                    </w:rPr>
                    <w:t>Instructor</w:t>
                  </w:r>
                </w:p>
              </w:tc>
              <w:tc>
                <w:tcPr>
                  <w:tcW w:w="1701" w:type="dxa"/>
                </w:tcPr>
                <w:p w14:paraId="6BEAC970" w14:textId="77777777" w:rsidR="002B6D17" w:rsidRPr="00FD47DE" w:rsidRDefault="002B6D17" w:rsidP="00034918">
                  <w:pPr>
                    <w:rPr>
                      <w:rFonts w:ascii="Calibri" w:hAnsi="Calibri"/>
                      <w:sz w:val="22"/>
                      <w:szCs w:val="22"/>
                    </w:rPr>
                  </w:pPr>
                  <w:r w:rsidRPr="00FD47DE">
                    <w:rPr>
                      <w:rFonts w:ascii="Calibri" w:eastAsia="Arial" w:hAnsi="Calibri" w:cs="Arial"/>
                      <w:b/>
                      <w:sz w:val="22"/>
                      <w:szCs w:val="22"/>
                    </w:rPr>
                    <w:t>Office Location</w:t>
                  </w:r>
                </w:p>
              </w:tc>
              <w:tc>
                <w:tcPr>
                  <w:tcW w:w="2268" w:type="dxa"/>
                  <w:vAlign w:val="center"/>
                </w:tcPr>
                <w:p w14:paraId="69047E7B" w14:textId="77777777" w:rsidR="002B6D17" w:rsidRPr="00FD47DE" w:rsidRDefault="002B6D17" w:rsidP="00034918">
                  <w:pPr>
                    <w:rPr>
                      <w:rFonts w:ascii="Calibri" w:hAnsi="Calibri"/>
                      <w:sz w:val="22"/>
                      <w:szCs w:val="22"/>
                    </w:rPr>
                  </w:pPr>
                  <w:r w:rsidRPr="00FD47DE">
                    <w:rPr>
                      <w:rFonts w:ascii="Calibri" w:eastAsia="Arial" w:hAnsi="Calibri" w:cs="Arial"/>
                      <w:b/>
                      <w:sz w:val="22"/>
                      <w:szCs w:val="22"/>
                    </w:rPr>
                    <w:t>Phone</w:t>
                  </w:r>
                </w:p>
              </w:tc>
              <w:tc>
                <w:tcPr>
                  <w:tcW w:w="2835" w:type="dxa"/>
                  <w:vAlign w:val="center"/>
                </w:tcPr>
                <w:p w14:paraId="03CA40FF" w14:textId="77777777" w:rsidR="002B6D17" w:rsidRPr="00FD47DE" w:rsidRDefault="002B6D17" w:rsidP="00034918">
                  <w:pPr>
                    <w:rPr>
                      <w:rFonts w:ascii="Calibri" w:hAnsi="Calibri"/>
                      <w:sz w:val="22"/>
                      <w:szCs w:val="22"/>
                    </w:rPr>
                  </w:pPr>
                  <w:r w:rsidRPr="00FD47DE">
                    <w:rPr>
                      <w:rFonts w:ascii="Calibri" w:eastAsia="Arial" w:hAnsi="Calibri" w:cs="Arial"/>
                      <w:b/>
                      <w:sz w:val="22"/>
                      <w:szCs w:val="22"/>
                    </w:rPr>
                    <w:t>Email</w:t>
                  </w:r>
                </w:p>
              </w:tc>
            </w:tr>
          </w:tbl>
          <w:p w14:paraId="50895670" w14:textId="017A83E9" w:rsidR="002B6D17" w:rsidRPr="00FD47DE" w:rsidRDefault="6DCF65BF" w:rsidP="00034918">
            <w:pPr>
              <w:rPr>
                <w:rFonts w:ascii="Calibri" w:hAnsi="Calibri"/>
                <w:sz w:val="22"/>
                <w:szCs w:val="22"/>
              </w:rPr>
            </w:pPr>
            <w:r w:rsidRPr="1338F4A9">
              <w:rPr>
                <w:rFonts w:ascii="Calibri" w:hAnsi="Calibri"/>
                <w:sz w:val="22"/>
                <w:szCs w:val="22"/>
              </w:rPr>
              <w:t>A/P Deepu Rajan                                  N4-2c-78                   67904933                          asdrajan@ntu.edu.sg</w:t>
            </w:r>
          </w:p>
        </w:tc>
      </w:tr>
      <w:tr w:rsidR="009A05F9" w:rsidRPr="00FD47DE" w14:paraId="38C1F859"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40" w:author="Lim Fun Siong" w:date="2020-05-19T09:50: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0C8FE7CE" w14:textId="07796A9F" w:rsidR="002B6D17" w:rsidRPr="00FD47DE" w:rsidRDefault="752C7EB7" w:rsidP="237E8637">
            <w:pPr>
              <w:rPr>
                <w:rFonts w:ascii="Calibri" w:eastAsia="Arial" w:hAnsi="Calibri" w:cs="Arial"/>
                <w:sz w:val="22"/>
                <w:szCs w:val="22"/>
              </w:rPr>
            </w:pPr>
            <w:r w:rsidRPr="237E8637">
              <w:rPr>
                <w:rFonts w:ascii="Calibri" w:eastAsia="Arial" w:hAnsi="Calibri" w:cs="Arial"/>
                <w:sz w:val="22"/>
                <w:szCs w:val="22"/>
              </w:rPr>
              <w:t>A/P Chng Eng Siong                              N4-2c-96                  67906200                          aseschng@ntu.edu.sg</w:t>
            </w:r>
          </w:p>
        </w:tc>
      </w:tr>
      <w:tr w:rsidR="009A05F9" w:rsidRPr="00FD47DE" w14:paraId="41004F19"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41" w:author="Lim Fun Siong" w:date="2020-05-19T09:50: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67C0C651" w14:textId="77777777" w:rsidR="002B6D17" w:rsidRPr="00FD47DE" w:rsidRDefault="002B6D17" w:rsidP="00034918">
            <w:pPr>
              <w:rPr>
                <w:rFonts w:ascii="Calibri" w:eastAsia="Arial" w:hAnsi="Calibri" w:cs="Arial"/>
                <w:b/>
                <w:sz w:val="22"/>
                <w:szCs w:val="22"/>
              </w:rPr>
            </w:pPr>
          </w:p>
        </w:tc>
      </w:tr>
      <w:tr w:rsidR="009A05F9" w:rsidRPr="00FD47DE" w14:paraId="57DD822C"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42" w:author="Lim Fun Siong" w:date="2020-05-19T09:50: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p w14:paraId="3FF6FF61" w14:textId="77777777" w:rsidR="002B6D17" w:rsidRPr="009601D1" w:rsidRDefault="002B6D17" w:rsidP="00034918">
            <w:pPr>
              <w:rPr>
                <w:rFonts w:ascii="Calibri" w:hAnsi="Calibri"/>
                <w:color w:val="FF0000"/>
                <w:sz w:val="22"/>
                <w:szCs w:val="22"/>
              </w:rPr>
            </w:pPr>
            <w:r w:rsidRPr="009601D1">
              <w:rPr>
                <w:rFonts w:ascii="Calibri" w:eastAsia="Arial" w:hAnsi="Calibri" w:cs="Arial"/>
                <w:b/>
                <w:color w:val="FF0000"/>
                <w:sz w:val="22"/>
                <w:szCs w:val="22"/>
              </w:rPr>
              <w:t>Planned Weekly Schedule</w:t>
            </w:r>
          </w:p>
        </w:tc>
      </w:tr>
      <w:tr w:rsidR="009A05F9" w:rsidRPr="00B802DE" w14:paraId="26784FFB" w14:textId="77777777" w:rsidTr="00A33D37">
        <w:tc>
          <w:tcPr>
            <w:tcW w:w="935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Change w:id="43" w:author="Lim Fun Siong" w:date="2020-05-19T09:50:00Z">
              <w:tcPr>
                <w:tcW w:w="1014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tcPrChange>
          </w:tcPr>
          <w:tbl>
            <w:tblPr>
              <w:tblW w:w="9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0"/>
              <w:gridCol w:w="3240"/>
              <w:gridCol w:w="1532"/>
              <w:gridCol w:w="3302"/>
            </w:tblGrid>
            <w:tr w:rsidR="002B6D17" w:rsidRPr="00B802DE" w14:paraId="240AC8F7" w14:textId="77777777" w:rsidTr="7CCD4DC4">
              <w:tc>
                <w:tcPr>
                  <w:tcW w:w="1820" w:type="dxa"/>
                  <w:vAlign w:val="center"/>
                </w:tcPr>
                <w:p w14:paraId="02A1D317" w14:textId="77777777" w:rsidR="002B6D17" w:rsidRPr="00B802DE" w:rsidRDefault="002B6D17" w:rsidP="00034918">
                  <w:pPr>
                    <w:rPr>
                      <w:rFonts w:ascii="Calibri" w:hAnsi="Calibri"/>
                      <w:sz w:val="22"/>
                      <w:szCs w:val="22"/>
                    </w:rPr>
                  </w:pPr>
                  <w:r w:rsidRPr="00B802DE">
                    <w:rPr>
                      <w:rFonts w:ascii="Calibri" w:eastAsia="Arial" w:hAnsi="Calibri" w:cs="Arial"/>
                      <w:b/>
                      <w:sz w:val="22"/>
                      <w:szCs w:val="22"/>
                    </w:rPr>
                    <w:t>Week</w:t>
                  </w:r>
                </w:p>
              </w:tc>
              <w:tc>
                <w:tcPr>
                  <w:tcW w:w="3240" w:type="dxa"/>
                </w:tcPr>
                <w:p w14:paraId="63782C29" w14:textId="77777777" w:rsidR="002B6D17" w:rsidRPr="00B802DE" w:rsidRDefault="002B6D17" w:rsidP="00034918">
                  <w:pPr>
                    <w:rPr>
                      <w:rFonts w:ascii="Calibri" w:hAnsi="Calibri"/>
                      <w:sz w:val="22"/>
                      <w:szCs w:val="22"/>
                    </w:rPr>
                  </w:pPr>
                  <w:r w:rsidRPr="00B802DE">
                    <w:rPr>
                      <w:rFonts w:ascii="Calibri" w:eastAsia="Arial" w:hAnsi="Calibri" w:cs="Arial"/>
                      <w:b/>
                      <w:sz w:val="22"/>
                      <w:szCs w:val="22"/>
                    </w:rPr>
                    <w:t>Topic</w:t>
                  </w:r>
                </w:p>
              </w:tc>
              <w:tc>
                <w:tcPr>
                  <w:tcW w:w="1532" w:type="dxa"/>
                  <w:vAlign w:val="center"/>
                </w:tcPr>
                <w:p w14:paraId="0CF62964" w14:textId="77777777" w:rsidR="002B6D17" w:rsidRPr="00B802DE" w:rsidRDefault="002B6D17" w:rsidP="00034918">
                  <w:pPr>
                    <w:rPr>
                      <w:rFonts w:ascii="Calibri" w:hAnsi="Calibri"/>
                      <w:sz w:val="22"/>
                      <w:szCs w:val="22"/>
                    </w:rPr>
                  </w:pPr>
                  <w:r w:rsidRPr="00B802DE">
                    <w:rPr>
                      <w:rFonts w:ascii="Calibri" w:eastAsia="Arial" w:hAnsi="Calibri" w:cs="Arial"/>
                      <w:b/>
                      <w:sz w:val="22"/>
                      <w:szCs w:val="22"/>
                    </w:rPr>
                    <w:t>Course LO</w:t>
                  </w:r>
                </w:p>
              </w:tc>
              <w:tc>
                <w:tcPr>
                  <w:tcW w:w="3302" w:type="dxa"/>
                  <w:vAlign w:val="center"/>
                </w:tcPr>
                <w:p w14:paraId="1B0F65CB" w14:textId="77777777" w:rsidR="002B6D17" w:rsidRPr="00B802DE" w:rsidRDefault="002B6D17" w:rsidP="00034918">
                  <w:pPr>
                    <w:rPr>
                      <w:rFonts w:ascii="Calibri" w:hAnsi="Calibri"/>
                      <w:sz w:val="22"/>
                      <w:szCs w:val="22"/>
                    </w:rPr>
                  </w:pPr>
                  <w:r w:rsidRPr="00B802DE">
                    <w:rPr>
                      <w:rFonts w:ascii="Calibri" w:eastAsia="Arial" w:hAnsi="Calibri" w:cs="Arial"/>
                      <w:b/>
                      <w:sz w:val="22"/>
                      <w:szCs w:val="22"/>
                    </w:rPr>
                    <w:t>Readings/ Activities</w:t>
                  </w:r>
                </w:p>
              </w:tc>
            </w:tr>
            <w:tr w:rsidR="002B6D17" w:rsidRPr="00B802DE" w14:paraId="308D56CC" w14:textId="77777777" w:rsidTr="7CCD4DC4">
              <w:tc>
                <w:tcPr>
                  <w:tcW w:w="1820" w:type="dxa"/>
                </w:tcPr>
                <w:p w14:paraId="797E50C6" w14:textId="4894E945" w:rsidR="002B6D17" w:rsidRPr="00B802DE" w:rsidRDefault="44B1C25B" w:rsidP="00034918">
                  <w:pPr>
                    <w:rPr>
                      <w:rFonts w:ascii="Calibri" w:hAnsi="Calibri"/>
                      <w:sz w:val="22"/>
                      <w:szCs w:val="22"/>
                    </w:rPr>
                  </w:pPr>
                  <w:r w:rsidRPr="1338F4A9">
                    <w:rPr>
                      <w:rFonts w:ascii="Calibri" w:hAnsi="Calibri"/>
                      <w:sz w:val="22"/>
                      <w:szCs w:val="22"/>
                    </w:rPr>
                    <w:t>1</w:t>
                  </w:r>
                </w:p>
              </w:tc>
              <w:tc>
                <w:tcPr>
                  <w:tcW w:w="3240" w:type="dxa"/>
                </w:tcPr>
                <w:p w14:paraId="7B04FA47" w14:textId="2D84FA4B" w:rsidR="002B6D17" w:rsidRPr="00B802DE" w:rsidRDefault="44B1C25B" w:rsidP="00302338">
                  <w:pPr>
                    <w:rPr>
                      <w:rFonts w:ascii="Calibri" w:hAnsi="Calibri"/>
                      <w:sz w:val="22"/>
                      <w:szCs w:val="22"/>
                    </w:rPr>
                  </w:pPr>
                  <w:r w:rsidRPr="1338F4A9">
                    <w:rPr>
                      <w:rFonts w:ascii="Calibri" w:hAnsi="Calibri"/>
                      <w:sz w:val="22"/>
                      <w:szCs w:val="22"/>
                    </w:rPr>
                    <w:t>Linear equations</w:t>
                  </w:r>
                </w:p>
              </w:tc>
              <w:tc>
                <w:tcPr>
                  <w:tcW w:w="1532" w:type="dxa"/>
                </w:tcPr>
                <w:p w14:paraId="568C698B" w14:textId="40431EB7" w:rsidR="002B6D17" w:rsidRPr="00B802DE" w:rsidRDefault="720D529C" w:rsidP="00DE754A">
                  <w:pPr>
                    <w:rPr>
                      <w:rFonts w:ascii="Calibri" w:hAnsi="Calibri"/>
                      <w:sz w:val="22"/>
                      <w:szCs w:val="22"/>
                    </w:rPr>
                  </w:pPr>
                  <w:r w:rsidRPr="6E8BDE75">
                    <w:rPr>
                      <w:rFonts w:ascii="Calibri" w:hAnsi="Calibri"/>
                      <w:sz w:val="22"/>
                      <w:szCs w:val="22"/>
                    </w:rPr>
                    <w:t>1</w:t>
                  </w:r>
                </w:p>
              </w:tc>
              <w:tc>
                <w:tcPr>
                  <w:tcW w:w="3302" w:type="dxa"/>
                </w:tcPr>
                <w:p w14:paraId="1A939487" w14:textId="4210BE56" w:rsidR="002B6D17" w:rsidRPr="00B802DE" w:rsidRDefault="7C0AF10A" w:rsidP="1338F4A9">
                  <w:r w:rsidRPr="1338F4A9">
                    <w:rPr>
                      <w:rFonts w:ascii="Calibri" w:eastAsia="Calibri" w:hAnsi="Calibri" w:cs="Calibri"/>
                      <w:sz w:val="22"/>
                      <w:szCs w:val="22"/>
                    </w:rPr>
                    <w:t>Lecture, recommended reading, problem solving</w:t>
                  </w:r>
                </w:p>
              </w:tc>
            </w:tr>
            <w:tr w:rsidR="002B6D17" w:rsidRPr="00B802DE" w14:paraId="6AA258D8" w14:textId="77777777" w:rsidTr="7CCD4DC4">
              <w:tc>
                <w:tcPr>
                  <w:tcW w:w="1820" w:type="dxa"/>
                </w:tcPr>
                <w:p w14:paraId="6FFBD3EC" w14:textId="2DB2DE2E" w:rsidR="002B6D17" w:rsidRPr="00B802DE" w:rsidRDefault="44B1C25B" w:rsidP="00034918">
                  <w:pPr>
                    <w:rPr>
                      <w:rFonts w:ascii="Calibri" w:hAnsi="Calibri"/>
                      <w:sz w:val="22"/>
                      <w:szCs w:val="22"/>
                    </w:rPr>
                  </w:pPr>
                  <w:r w:rsidRPr="1338F4A9">
                    <w:rPr>
                      <w:rFonts w:ascii="Calibri" w:hAnsi="Calibri"/>
                      <w:sz w:val="22"/>
                      <w:szCs w:val="22"/>
                    </w:rPr>
                    <w:t>2</w:t>
                  </w:r>
                </w:p>
              </w:tc>
              <w:tc>
                <w:tcPr>
                  <w:tcW w:w="3240" w:type="dxa"/>
                </w:tcPr>
                <w:p w14:paraId="30DCCCAD" w14:textId="480D4611" w:rsidR="002B6D17" w:rsidRPr="00B802DE" w:rsidRDefault="44B1C25B" w:rsidP="00034918">
                  <w:pPr>
                    <w:rPr>
                      <w:rFonts w:ascii="Calibri" w:hAnsi="Calibri"/>
                      <w:sz w:val="22"/>
                      <w:szCs w:val="22"/>
                    </w:rPr>
                  </w:pPr>
                  <w:r w:rsidRPr="1338F4A9">
                    <w:rPr>
                      <w:rFonts w:ascii="Calibri" w:hAnsi="Calibri"/>
                      <w:sz w:val="22"/>
                      <w:szCs w:val="22"/>
                    </w:rPr>
                    <w:t>Linear equations</w:t>
                  </w:r>
                </w:p>
              </w:tc>
              <w:tc>
                <w:tcPr>
                  <w:tcW w:w="1532" w:type="dxa"/>
                </w:tcPr>
                <w:p w14:paraId="36AF6883" w14:textId="4010B398" w:rsidR="002B6D17" w:rsidRPr="00B802DE" w:rsidRDefault="727BA373" w:rsidP="00C626AD">
                  <w:pPr>
                    <w:rPr>
                      <w:rFonts w:ascii="Calibri" w:hAnsi="Calibri"/>
                      <w:sz w:val="22"/>
                      <w:szCs w:val="22"/>
                    </w:rPr>
                  </w:pPr>
                  <w:r w:rsidRPr="6E8BDE75">
                    <w:rPr>
                      <w:rFonts w:ascii="Calibri" w:hAnsi="Calibri"/>
                      <w:sz w:val="22"/>
                      <w:szCs w:val="22"/>
                    </w:rPr>
                    <w:t>1</w:t>
                  </w:r>
                </w:p>
              </w:tc>
              <w:tc>
                <w:tcPr>
                  <w:tcW w:w="3302" w:type="dxa"/>
                </w:tcPr>
                <w:p w14:paraId="54C529ED" w14:textId="20FCDDEE" w:rsidR="002B6D17" w:rsidRPr="00B802DE" w:rsidRDefault="36BD3BEF" w:rsidP="1338F4A9">
                  <w:r w:rsidRPr="1338F4A9">
                    <w:rPr>
                      <w:rFonts w:ascii="Calibri" w:eastAsia="Calibri" w:hAnsi="Calibri" w:cs="Calibri"/>
                      <w:sz w:val="22"/>
                      <w:szCs w:val="22"/>
                    </w:rPr>
                    <w:t>Lecture, recommended reading, problem solving</w:t>
                  </w:r>
                </w:p>
              </w:tc>
            </w:tr>
            <w:tr w:rsidR="002B6D17" w:rsidRPr="00B802DE" w14:paraId="1C0157D6" w14:textId="77777777" w:rsidTr="7CCD4DC4">
              <w:tc>
                <w:tcPr>
                  <w:tcW w:w="1820" w:type="dxa"/>
                </w:tcPr>
                <w:p w14:paraId="3691E7B2" w14:textId="760176DE" w:rsidR="002B6D17" w:rsidRPr="00B802DE" w:rsidRDefault="44B1C25B" w:rsidP="00034918">
                  <w:pPr>
                    <w:rPr>
                      <w:rFonts w:ascii="Calibri" w:hAnsi="Calibri"/>
                      <w:sz w:val="22"/>
                      <w:szCs w:val="22"/>
                    </w:rPr>
                  </w:pPr>
                  <w:r w:rsidRPr="1338F4A9">
                    <w:rPr>
                      <w:rFonts w:ascii="Calibri" w:hAnsi="Calibri"/>
                      <w:sz w:val="22"/>
                      <w:szCs w:val="22"/>
                    </w:rPr>
                    <w:t>3</w:t>
                  </w:r>
                </w:p>
              </w:tc>
              <w:tc>
                <w:tcPr>
                  <w:tcW w:w="3240" w:type="dxa"/>
                </w:tcPr>
                <w:p w14:paraId="526770CE" w14:textId="4FDD6671" w:rsidR="002B6D17" w:rsidRPr="00B802DE" w:rsidRDefault="44B1C25B" w:rsidP="00034918">
                  <w:pPr>
                    <w:rPr>
                      <w:rFonts w:ascii="Calibri" w:hAnsi="Calibri"/>
                      <w:sz w:val="22"/>
                      <w:szCs w:val="22"/>
                    </w:rPr>
                  </w:pPr>
                  <w:r w:rsidRPr="1338F4A9">
                    <w:rPr>
                      <w:rFonts w:ascii="Calibri" w:hAnsi="Calibri"/>
                      <w:sz w:val="22"/>
                      <w:szCs w:val="22"/>
                    </w:rPr>
                    <w:t>Matrices</w:t>
                  </w:r>
                </w:p>
              </w:tc>
              <w:tc>
                <w:tcPr>
                  <w:tcW w:w="1532" w:type="dxa"/>
                </w:tcPr>
                <w:p w14:paraId="7CBEED82" w14:textId="41094B5B" w:rsidR="002B6D17" w:rsidRPr="00B802DE" w:rsidRDefault="55A358DF" w:rsidP="00C626AD">
                  <w:pPr>
                    <w:rPr>
                      <w:rFonts w:ascii="Calibri" w:hAnsi="Calibri"/>
                      <w:sz w:val="22"/>
                      <w:szCs w:val="22"/>
                    </w:rPr>
                  </w:pPr>
                  <w:r w:rsidRPr="6E8BDE75">
                    <w:rPr>
                      <w:rFonts w:ascii="Calibri" w:hAnsi="Calibri"/>
                      <w:sz w:val="22"/>
                      <w:szCs w:val="22"/>
                    </w:rPr>
                    <w:t>2</w:t>
                  </w:r>
                </w:p>
              </w:tc>
              <w:tc>
                <w:tcPr>
                  <w:tcW w:w="3302" w:type="dxa"/>
                </w:tcPr>
                <w:p w14:paraId="6E36661F" w14:textId="1ACD11B6" w:rsidR="002B6D17" w:rsidRPr="00B802DE" w:rsidRDefault="5EC921D2" w:rsidP="1338F4A9">
                  <w:r w:rsidRPr="1338F4A9">
                    <w:rPr>
                      <w:rFonts w:ascii="Calibri" w:eastAsia="Calibri" w:hAnsi="Calibri" w:cs="Calibri"/>
                      <w:sz w:val="22"/>
                      <w:szCs w:val="22"/>
                    </w:rPr>
                    <w:t>Lecture, recommended reading, problem solving</w:t>
                  </w:r>
                </w:p>
              </w:tc>
            </w:tr>
            <w:tr w:rsidR="002B6D17" w:rsidRPr="00B802DE" w14:paraId="38645DC7" w14:textId="77777777" w:rsidTr="7CCD4DC4">
              <w:tc>
                <w:tcPr>
                  <w:tcW w:w="1820" w:type="dxa"/>
                </w:tcPr>
                <w:p w14:paraId="135E58C4" w14:textId="1713F92B" w:rsidR="002B6D17" w:rsidRPr="00B802DE" w:rsidRDefault="44B1C25B" w:rsidP="00034918">
                  <w:pPr>
                    <w:rPr>
                      <w:rFonts w:ascii="Calibri" w:hAnsi="Calibri"/>
                      <w:sz w:val="22"/>
                      <w:szCs w:val="22"/>
                    </w:rPr>
                  </w:pPr>
                  <w:r w:rsidRPr="1338F4A9">
                    <w:rPr>
                      <w:rFonts w:ascii="Calibri" w:hAnsi="Calibri"/>
                      <w:sz w:val="22"/>
                      <w:szCs w:val="22"/>
                    </w:rPr>
                    <w:t>4</w:t>
                  </w:r>
                </w:p>
              </w:tc>
              <w:tc>
                <w:tcPr>
                  <w:tcW w:w="3240" w:type="dxa"/>
                </w:tcPr>
                <w:p w14:paraId="62EBF9A1" w14:textId="04B18DCF" w:rsidR="002B6D17" w:rsidRPr="00B802DE" w:rsidRDefault="44B1C25B" w:rsidP="00034918">
                  <w:pPr>
                    <w:rPr>
                      <w:rFonts w:ascii="Calibri" w:hAnsi="Calibri"/>
                      <w:sz w:val="22"/>
                      <w:szCs w:val="22"/>
                    </w:rPr>
                  </w:pPr>
                  <w:r w:rsidRPr="1338F4A9">
                    <w:rPr>
                      <w:rFonts w:ascii="Calibri" w:hAnsi="Calibri"/>
                      <w:sz w:val="22"/>
                      <w:szCs w:val="22"/>
                    </w:rPr>
                    <w:t xml:space="preserve">Matrices, </w:t>
                  </w:r>
                  <w:r w:rsidR="2E56A6F4" w:rsidRPr="1338F4A9">
                    <w:rPr>
                      <w:rFonts w:ascii="Calibri" w:hAnsi="Calibri"/>
                      <w:sz w:val="22"/>
                      <w:szCs w:val="22"/>
                    </w:rPr>
                    <w:t>Determinant</w:t>
                  </w:r>
                  <w:r w:rsidRPr="1338F4A9">
                    <w:rPr>
                      <w:rFonts w:ascii="Calibri" w:hAnsi="Calibri"/>
                      <w:sz w:val="22"/>
                      <w:szCs w:val="22"/>
                    </w:rPr>
                    <w:t>s</w:t>
                  </w:r>
                </w:p>
              </w:tc>
              <w:tc>
                <w:tcPr>
                  <w:tcW w:w="1532" w:type="dxa"/>
                </w:tcPr>
                <w:p w14:paraId="0C6C2CD5" w14:textId="40980F8F" w:rsidR="002B6D17" w:rsidRPr="00B802DE" w:rsidRDefault="4171D8D9" w:rsidP="6E8BDE75">
                  <w:pPr>
                    <w:spacing w:line="259" w:lineRule="auto"/>
                  </w:pPr>
                  <w:r w:rsidRPr="6E8BDE75">
                    <w:rPr>
                      <w:rFonts w:ascii="Calibri" w:hAnsi="Calibri"/>
                      <w:sz w:val="22"/>
                      <w:szCs w:val="22"/>
                    </w:rPr>
                    <w:t>3</w:t>
                  </w:r>
                </w:p>
              </w:tc>
              <w:tc>
                <w:tcPr>
                  <w:tcW w:w="3302" w:type="dxa"/>
                </w:tcPr>
                <w:p w14:paraId="709E88E4" w14:textId="7772F5B9" w:rsidR="002B6D17" w:rsidRPr="00B802DE" w:rsidRDefault="7FA6D2AD" w:rsidP="1338F4A9">
                  <w:r w:rsidRPr="1338F4A9">
                    <w:rPr>
                      <w:rFonts w:ascii="Calibri" w:eastAsia="Calibri" w:hAnsi="Calibri" w:cs="Calibri"/>
                      <w:sz w:val="22"/>
                      <w:szCs w:val="22"/>
                    </w:rPr>
                    <w:t>Lecture, recommended reading, problem solving</w:t>
                  </w:r>
                </w:p>
              </w:tc>
            </w:tr>
            <w:tr w:rsidR="002B6D17" w:rsidRPr="00B802DE" w14:paraId="508C98E9" w14:textId="77777777" w:rsidTr="7CCD4DC4">
              <w:tc>
                <w:tcPr>
                  <w:tcW w:w="1820" w:type="dxa"/>
                </w:tcPr>
                <w:p w14:paraId="779F8E76" w14:textId="64E2ECF3" w:rsidR="002B6D17" w:rsidRPr="00B802DE" w:rsidRDefault="44B1C25B" w:rsidP="00034918">
                  <w:pPr>
                    <w:rPr>
                      <w:rFonts w:ascii="Calibri" w:hAnsi="Calibri"/>
                      <w:sz w:val="22"/>
                      <w:szCs w:val="22"/>
                    </w:rPr>
                  </w:pPr>
                  <w:r w:rsidRPr="1338F4A9">
                    <w:rPr>
                      <w:rFonts w:ascii="Calibri" w:hAnsi="Calibri"/>
                      <w:sz w:val="22"/>
                      <w:szCs w:val="22"/>
                    </w:rPr>
                    <w:t>5</w:t>
                  </w:r>
                </w:p>
              </w:tc>
              <w:tc>
                <w:tcPr>
                  <w:tcW w:w="3240" w:type="dxa"/>
                </w:tcPr>
                <w:p w14:paraId="7818863E" w14:textId="165098E5" w:rsidR="004E1BB0" w:rsidRPr="00B802DE" w:rsidRDefault="44B1C25B" w:rsidP="002D7333">
                  <w:pPr>
                    <w:rPr>
                      <w:rFonts w:ascii="Calibri" w:hAnsi="Calibri"/>
                      <w:sz w:val="22"/>
                      <w:szCs w:val="22"/>
                    </w:rPr>
                  </w:pPr>
                  <w:r w:rsidRPr="1338F4A9">
                    <w:rPr>
                      <w:rFonts w:ascii="Calibri" w:hAnsi="Calibri"/>
                      <w:sz w:val="22"/>
                      <w:szCs w:val="22"/>
                    </w:rPr>
                    <w:t>Vector spaces</w:t>
                  </w:r>
                </w:p>
              </w:tc>
              <w:tc>
                <w:tcPr>
                  <w:tcW w:w="1532" w:type="dxa"/>
                </w:tcPr>
                <w:p w14:paraId="44F69B9A" w14:textId="2F1A4A0E" w:rsidR="002B6D17" w:rsidRPr="00B802DE" w:rsidRDefault="7503A21C" w:rsidP="00C626AD">
                  <w:pPr>
                    <w:rPr>
                      <w:rFonts w:ascii="Calibri" w:hAnsi="Calibri"/>
                      <w:sz w:val="22"/>
                      <w:szCs w:val="22"/>
                    </w:rPr>
                  </w:pPr>
                  <w:r w:rsidRPr="6E8BDE75">
                    <w:rPr>
                      <w:rFonts w:ascii="Calibri" w:hAnsi="Calibri"/>
                      <w:sz w:val="22"/>
                      <w:szCs w:val="22"/>
                    </w:rPr>
                    <w:t>4</w:t>
                  </w:r>
                </w:p>
              </w:tc>
              <w:tc>
                <w:tcPr>
                  <w:tcW w:w="3302" w:type="dxa"/>
                </w:tcPr>
                <w:p w14:paraId="5F07D11E" w14:textId="1CB5D892" w:rsidR="002B6D17" w:rsidRPr="00B802DE" w:rsidRDefault="3DC5AB01" w:rsidP="1338F4A9">
                  <w:r w:rsidRPr="1338F4A9">
                    <w:rPr>
                      <w:rFonts w:ascii="Calibri" w:eastAsia="Calibri" w:hAnsi="Calibri" w:cs="Calibri"/>
                      <w:sz w:val="22"/>
                      <w:szCs w:val="22"/>
                    </w:rPr>
                    <w:t>Lecture, recommended reading, problem solving</w:t>
                  </w:r>
                </w:p>
              </w:tc>
            </w:tr>
            <w:tr w:rsidR="002B6D17" w:rsidRPr="00B802DE" w14:paraId="41508A3C" w14:textId="77777777" w:rsidTr="7CCD4DC4">
              <w:tc>
                <w:tcPr>
                  <w:tcW w:w="1820" w:type="dxa"/>
                </w:tcPr>
                <w:p w14:paraId="43D6B1D6" w14:textId="0F27FB78" w:rsidR="002B6D17" w:rsidRPr="00B802DE" w:rsidRDefault="44B1C25B" w:rsidP="00034918">
                  <w:pPr>
                    <w:rPr>
                      <w:rFonts w:ascii="Calibri" w:hAnsi="Calibri"/>
                      <w:sz w:val="22"/>
                      <w:szCs w:val="22"/>
                    </w:rPr>
                  </w:pPr>
                  <w:r w:rsidRPr="1338F4A9">
                    <w:rPr>
                      <w:rFonts w:ascii="Calibri" w:hAnsi="Calibri"/>
                      <w:sz w:val="22"/>
                      <w:szCs w:val="22"/>
                    </w:rPr>
                    <w:t>6</w:t>
                  </w:r>
                </w:p>
              </w:tc>
              <w:tc>
                <w:tcPr>
                  <w:tcW w:w="3240" w:type="dxa"/>
                </w:tcPr>
                <w:p w14:paraId="17DBC151" w14:textId="1FD2BFD1" w:rsidR="002B6D17" w:rsidRPr="00B802DE" w:rsidRDefault="44B1C25B" w:rsidP="00034918">
                  <w:pPr>
                    <w:rPr>
                      <w:rFonts w:ascii="Calibri" w:hAnsi="Calibri"/>
                      <w:sz w:val="22"/>
                      <w:szCs w:val="22"/>
                    </w:rPr>
                  </w:pPr>
                  <w:r w:rsidRPr="1338F4A9">
                    <w:rPr>
                      <w:rFonts w:ascii="Calibri" w:hAnsi="Calibri"/>
                      <w:sz w:val="22"/>
                      <w:szCs w:val="22"/>
                    </w:rPr>
                    <w:t>Vector spaces,</w:t>
                  </w:r>
                </w:p>
              </w:tc>
              <w:tc>
                <w:tcPr>
                  <w:tcW w:w="1532" w:type="dxa"/>
                </w:tcPr>
                <w:p w14:paraId="6F8BD81B" w14:textId="7C3C9470" w:rsidR="002B6D17" w:rsidRPr="00B802DE" w:rsidRDefault="7503A21C" w:rsidP="00034918">
                  <w:pPr>
                    <w:rPr>
                      <w:rFonts w:ascii="Calibri" w:hAnsi="Calibri"/>
                      <w:sz w:val="22"/>
                      <w:szCs w:val="22"/>
                    </w:rPr>
                  </w:pPr>
                  <w:r w:rsidRPr="6E8BDE75">
                    <w:rPr>
                      <w:rFonts w:ascii="Calibri" w:hAnsi="Calibri"/>
                      <w:sz w:val="22"/>
                      <w:szCs w:val="22"/>
                    </w:rPr>
                    <w:t>4</w:t>
                  </w:r>
                </w:p>
              </w:tc>
              <w:tc>
                <w:tcPr>
                  <w:tcW w:w="3302" w:type="dxa"/>
                </w:tcPr>
                <w:p w14:paraId="2613E9C1" w14:textId="2D92295F" w:rsidR="002B6D17" w:rsidRPr="00B802DE" w:rsidRDefault="631B3F70" w:rsidP="1338F4A9">
                  <w:r w:rsidRPr="1338F4A9">
                    <w:rPr>
                      <w:rFonts w:ascii="Calibri" w:eastAsia="Calibri" w:hAnsi="Calibri" w:cs="Calibri"/>
                      <w:sz w:val="22"/>
                      <w:szCs w:val="22"/>
                    </w:rPr>
                    <w:t>Lecture, recommended reading, problem solving</w:t>
                  </w:r>
                </w:p>
              </w:tc>
            </w:tr>
            <w:tr w:rsidR="00DE754A" w:rsidRPr="00B802DE" w14:paraId="1037B8A3" w14:textId="77777777" w:rsidTr="7CCD4DC4">
              <w:tc>
                <w:tcPr>
                  <w:tcW w:w="1820" w:type="dxa"/>
                </w:tcPr>
                <w:p w14:paraId="687C6DE0" w14:textId="295D4630" w:rsidR="00DE754A" w:rsidRPr="00B802DE" w:rsidRDefault="4AA1DB20" w:rsidP="00034918">
                  <w:pPr>
                    <w:rPr>
                      <w:rFonts w:ascii="Calibri" w:hAnsi="Calibri"/>
                      <w:sz w:val="22"/>
                      <w:szCs w:val="22"/>
                    </w:rPr>
                  </w:pPr>
                  <w:r w:rsidRPr="1338F4A9">
                    <w:rPr>
                      <w:rFonts w:ascii="Calibri" w:hAnsi="Calibri"/>
                      <w:sz w:val="22"/>
                      <w:szCs w:val="22"/>
                    </w:rPr>
                    <w:t>7</w:t>
                  </w:r>
                </w:p>
              </w:tc>
              <w:tc>
                <w:tcPr>
                  <w:tcW w:w="3240" w:type="dxa"/>
                </w:tcPr>
                <w:p w14:paraId="5B2F9378" w14:textId="276E1A7C" w:rsidR="00DE754A" w:rsidRPr="00B802DE" w:rsidRDefault="4AA1DB20" w:rsidP="002D7333">
                  <w:pPr>
                    <w:rPr>
                      <w:rFonts w:ascii="Calibri" w:hAnsi="Calibri"/>
                      <w:sz w:val="22"/>
                      <w:szCs w:val="22"/>
                    </w:rPr>
                  </w:pPr>
                  <w:r w:rsidRPr="1338F4A9">
                    <w:rPr>
                      <w:rFonts w:ascii="Calibri" w:hAnsi="Calibri"/>
                      <w:sz w:val="22"/>
                      <w:szCs w:val="22"/>
                    </w:rPr>
                    <w:t>Applications</w:t>
                  </w:r>
                  <w:r w:rsidR="5E5B85CA" w:rsidRPr="1338F4A9">
                    <w:rPr>
                      <w:rFonts w:ascii="Calibri" w:hAnsi="Calibri"/>
                      <w:sz w:val="22"/>
                      <w:szCs w:val="22"/>
                    </w:rPr>
                    <w:t xml:space="preserve"> and Quiz 1</w:t>
                  </w:r>
                </w:p>
              </w:tc>
              <w:tc>
                <w:tcPr>
                  <w:tcW w:w="1532" w:type="dxa"/>
                </w:tcPr>
                <w:p w14:paraId="58E6DD4E" w14:textId="23F857D3" w:rsidR="00DE754A" w:rsidRPr="00B802DE" w:rsidRDefault="47806B82" w:rsidP="00034918">
                  <w:pPr>
                    <w:rPr>
                      <w:rFonts w:ascii="Calibri" w:hAnsi="Calibri"/>
                      <w:sz w:val="22"/>
                      <w:szCs w:val="22"/>
                    </w:rPr>
                  </w:pPr>
                  <w:r w:rsidRPr="7CCD4DC4">
                    <w:rPr>
                      <w:rFonts w:ascii="Calibri" w:hAnsi="Calibri"/>
                      <w:sz w:val="22"/>
                      <w:szCs w:val="22"/>
                    </w:rPr>
                    <w:t>8</w:t>
                  </w:r>
                </w:p>
              </w:tc>
              <w:tc>
                <w:tcPr>
                  <w:tcW w:w="3302" w:type="dxa"/>
                </w:tcPr>
                <w:p w14:paraId="7D3BEE8F" w14:textId="2FA4A911" w:rsidR="00DE754A" w:rsidRPr="00B802DE" w:rsidRDefault="5E5B85CA" w:rsidP="1338F4A9">
                  <w:r w:rsidRPr="1338F4A9">
                    <w:rPr>
                      <w:rFonts w:ascii="Calibri" w:eastAsia="Calibri" w:hAnsi="Calibri" w:cs="Calibri"/>
                      <w:sz w:val="22"/>
                      <w:szCs w:val="22"/>
                    </w:rPr>
                    <w:t>Lecture, recommended reading, problem solving, quiz</w:t>
                  </w:r>
                </w:p>
              </w:tc>
            </w:tr>
            <w:tr w:rsidR="00387F3A" w:rsidRPr="00B802DE" w14:paraId="3B88899E" w14:textId="77777777" w:rsidTr="7CCD4DC4">
              <w:tc>
                <w:tcPr>
                  <w:tcW w:w="1820" w:type="dxa"/>
                </w:tcPr>
                <w:p w14:paraId="69E2BB2B" w14:textId="1A281A84" w:rsidR="00387F3A" w:rsidRPr="00B802DE" w:rsidRDefault="00387F3A" w:rsidP="00387F3A">
                  <w:pPr>
                    <w:rPr>
                      <w:rFonts w:ascii="Calibri" w:hAnsi="Calibri"/>
                      <w:sz w:val="22"/>
                      <w:szCs w:val="22"/>
                    </w:rPr>
                  </w:pPr>
                  <w:r>
                    <w:rPr>
                      <w:rFonts w:ascii="Calibri" w:hAnsi="Calibri"/>
                      <w:sz w:val="22"/>
                      <w:szCs w:val="22"/>
                    </w:rPr>
                    <w:t>8</w:t>
                  </w:r>
                </w:p>
              </w:tc>
              <w:tc>
                <w:tcPr>
                  <w:tcW w:w="3240" w:type="dxa"/>
                </w:tcPr>
                <w:p w14:paraId="57C0D796" w14:textId="2E2C4B36" w:rsidR="00387F3A" w:rsidRPr="00B802DE" w:rsidRDefault="00387F3A" w:rsidP="00387F3A">
                  <w:pPr>
                    <w:rPr>
                      <w:rFonts w:ascii="Calibri" w:hAnsi="Calibri"/>
                      <w:sz w:val="22"/>
                      <w:szCs w:val="22"/>
                    </w:rPr>
                  </w:pPr>
                  <w:r w:rsidRPr="3DE70ABC">
                    <w:rPr>
                      <w:rFonts w:ascii="Calibri" w:hAnsi="Calibri"/>
                      <w:sz w:val="22"/>
                      <w:szCs w:val="22"/>
                    </w:rPr>
                    <w:t xml:space="preserve">Orthogonality </w:t>
                  </w:r>
                </w:p>
              </w:tc>
              <w:tc>
                <w:tcPr>
                  <w:tcW w:w="1532" w:type="dxa"/>
                </w:tcPr>
                <w:p w14:paraId="0D142F6F" w14:textId="0637FD97" w:rsidR="00387F3A" w:rsidRPr="00B802DE" w:rsidRDefault="3BFCA912" w:rsidP="00387F3A">
                  <w:pPr>
                    <w:rPr>
                      <w:rFonts w:ascii="Calibri" w:hAnsi="Calibri"/>
                      <w:sz w:val="22"/>
                      <w:szCs w:val="22"/>
                    </w:rPr>
                  </w:pPr>
                  <w:r w:rsidRPr="7CCD4DC4">
                    <w:rPr>
                      <w:rFonts w:ascii="Calibri" w:hAnsi="Calibri"/>
                      <w:sz w:val="22"/>
                      <w:szCs w:val="22"/>
                    </w:rPr>
                    <w:t>5</w:t>
                  </w:r>
                </w:p>
              </w:tc>
              <w:tc>
                <w:tcPr>
                  <w:tcW w:w="3302" w:type="dxa"/>
                </w:tcPr>
                <w:p w14:paraId="4475AD14" w14:textId="40B4EC5F" w:rsidR="00387F3A" w:rsidRPr="00B802DE" w:rsidRDefault="00387F3A" w:rsidP="00387F3A">
                  <w:pPr>
                    <w:rPr>
                      <w:rFonts w:ascii="Calibri" w:hAnsi="Calibri"/>
                      <w:sz w:val="22"/>
                      <w:szCs w:val="22"/>
                    </w:rPr>
                  </w:pPr>
                  <w:r w:rsidRPr="1338F4A9">
                    <w:rPr>
                      <w:rFonts w:ascii="Calibri" w:eastAsia="Calibri" w:hAnsi="Calibri" w:cs="Calibri"/>
                      <w:sz w:val="22"/>
                      <w:szCs w:val="22"/>
                    </w:rPr>
                    <w:t>Lecture, recommended reading, problem solving</w:t>
                  </w:r>
                </w:p>
              </w:tc>
            </w:tr>
            <w:tr w:rsidR="00387F3A" w:rsidRPr="00B802DE" w14:paraId="0F1AF025" w14:textId="77777777" w:rsidTr="7CCD4DC4">
              <w:tc>
                <w:tcPr>
                  <w:tcW w:w="1820" w:type="dxa"/>
                </w:tcPr>
                <w:p w14:paraId="51C1E1E3" w14:textId="4BDD5CCE" w:rsidR="00387F3A" w:rsidRDefault="00387F3A" w:rsidP="00387F3A">
                  <w:pPr>
                    <w:rPr>
                      <w:rFonts w:ascii="Calibri" w:hAnsi="Calibri"/>
                      <w:sz w:val="22"/>
                      <w:szCs w:val="22"/>
                    </w:rPr>
                  </w:pPr>
                  <w:r>
                    <w:rPr>
                      <w:rFonts w:ascii="Calibri" w:hAnsi="Calibri"/>
                      <w:sz w:val="22"/>
                      <w:szCs w:val="22"/>
                    </w:rPr>
                    <w:t>9</w:t>
                  </w:r>
                </w:p>
              </w:tc>
              <w:tc>
                <w:tcPr>
                  <w:tcW w:w="3240" w:type="dxa"/>
                </w:tcPr>
                <w:p w14:paraId="1603B17C" w14:textId="7FCFEAEA" w:rsidR="00387F3A" w:rsidRPr="3DE70ABC" w:rsidRDefault="00387F3A" w:rsidP="00387F3A">
                  <w:pPr>
                    <w:rPr>
                      <w:rFonts w:ascii="Calibri" w:hAnsi="Calibri"/>
                      <w:sz w:val="22"/>
                      <w:szCs w:val="22"/>
                    </w:rPr>
                  </w:pPr>
                  <w:r w:rsidRPr="3DE70ABC">
                    <w:rPr>
                      <w:rFonts w:ascii="Calibri" w:hAnsi="Calibri"/>
                      <w:sz w:val="22"/>
                      <w:szCs w:val="22"/>
                    </w:rPr>
                    <w:t xml:space="preserve">Orthogonality </w:t>
                  </w:r>
                </w:p>
              </w:tc>
              <w:tc>
                <w:tcPr>
                  <w:tcW w:w="1532" w:type="dxa"/>
                </w:tcPr>
                <w:p w14:paraId="26BCAABB" w14:textId="4E5C9CB7" w:rsidR="00387F3A" w:rsidRPr="00B802DE" w:rsidRDefault="3BFCA912" w:rsidP="00387F3A">
                  <w:pPr>
                    <w:rPr>
                      <w:rFonts w:ascii="Calibri" w:hAnsi="Calibri"/>
                      <w:sz w:val="22"/>
                      <w:szCs w:val="22"/>
                    </w:rPr>
                  </w:pPr>
                  <w:r w:rsidRPr="7CCD4DC4">
                    <w:rPr>
                      <w:rFonts w:ascii="Calibri" w:hAnsi="Calibri"/>
                      <w:sz w:val="22"/>
                      <w:szCs w:val="22"/>
                    </w:rPr>
                    <w:t>5</w:t>
                  </w:r>
                </w:p>
              </w:tc>
              <w:tc>
                <w:tcPr>
                  <w:tcW w:w="3302" w:type="dxa"/>
                </w:tcPr>
                <w:p w14:paraId="2EEE82C1" w14:textId="77DCD93E" w:rsidR="00387F3A" w:rsidRPr="00B802DE" w:rsidRDefault="00387F3A" w:rsidP="00387F3A">
                  <w:pPr>
                    <w:rPr>
                      <w:rFonts w:ascii="Calibri" w:hAnsi="Calibri"/>
                      <w:sz w:val="22"/>
                      <w:szCs w:val="22"/>
                    </w:rPr>
                  </w:pPr>
                  <w:r w:rsidRPr="1338F4A9">
                    <w:rPr>
                      <w:rFonts w:ascii="Calibri" w:eastAsia="Calibri" w:hAnsi="Calibri" w:cs="Calibri"/>
                      <w:sz w:val="22"/>
                      <w:szCs w:val="22"/>
                    </w:rPr>
                    <w:t>Lecture, recommended reading, problem solving</w:t>
                  </w:r>
                </w:p>
              </w:tc>
            </w:tr>
            <w:tr w:rsidR="00387F3A" w:rsidRPr="00B802DE" w14:paraId="309BCD44" w14:textId="77777777" w:rsidTr="7CCD4DC4">
              <w:tc>
                <w:tcPr>
                  <w:tcW w:w="1820" w:type="dxa"/>
                </w:tcPr>
                <w:p w14:paraId="67B75A2D" w14:textId="173A67BB" w:rsidR="00387F3A" w:rsidRDefault="00387F3A" w:rsidP="00387F3A">
                  <w:pPr>
                    <w:rPr>
                      <w:rFonts w:ascii="Calibri" w:hAnsi="Calibri"/>
                      <w:sz w:val="22"/>
                      <w:szCs w:val="22"/>
                    </w:rPr>
                  </w:pPr>
                  <w:r>
                    <w:rPr>
                      <w:rFonts w:ascii="Calibri" w:hAnsi="Calibri"/>
                      <w:sz w:val="22"/>
                      <w:szCs w:val="22"/>
                    </w:rPr>
                    <w:t>10</w:t>
                  </w:r>
                </w:p>
              </w:tc>
              <w:tc>
                <w:tcPr>
                  <w:tcW w:w="3240" w:type="dxa"/>
                </w:tcPr>
                <w:p w14:paraId="000B623E" w14:textId="28A077A0" w:rsidR="00387F3A" w:rsidRPr="3DE70ABC" w:rsidRDefault="00646AF5" w:rsidP="00387F3A">
                  <w:pPr>
                    <w:rPr>
                      <w:rFonts w:ascii="Calibri" w:hAnsi="Calibri"/>
                      <w:sz w:val="22"/>
                      <w:szCs w:val="22"/>
                    </w:rPr>
                  </w:pPr>
                  <w:r>
                    <w:rPr>
                      <w:rFonts w:ascii="Calibri" w:hAnsi="Calibri"/>
                      <w:sz w:val="22"/>
                      <w:szCs w:val="22"/>
                    </w:rPr>
                    <w:t>Least Squares</w:t>
                  </w:r>
                </w:p>
              </w:tc>
              <w:tc>
                <w:tcPr>
                  <w:tcW w:w="1532" w:type="dxa"/>
                </w:tcPr>
                <w:p w14:paraId="4FC49B98" w14:textId="22490912" w:rsidR="00387F3A" w:rsidRPr="00B802DE" w:rsidRDefault="0CF5A5B1" w:rsidP="00387F3A">
                  <w:pPr>
                    <w:rPr>
                      <w:rFonts w:ascii="Calibri" w:hAnsi="Calibri"/>
                      <w:sz w:val="22"/>
                      <w:szCs w:val="22"/>
                    </w:rPr>
                  </w:pPr>
                  <w:r w:rsidRPr="7CCD4DC4">
                    <w:rPr>
                      <w:rFonts w:ascii="Calibri" w:hAnsi="Calibri"/>
                      <w:sz w:val="22"/>
                      <w:szCs w:val="22"/>
                    </w:rPr>
                    <w:t>6</w:t>
                  </w:r>
                </w:p>
              </w:tc>
              <w:tc>
                <w:tcPr>
                  <w:tcW w:w="3302" w:type="dxa"/>
                </w:tcPr>
                <w:p w14:paraId="44920377" w14:textId="6E870C77" w:rsidR="00387F3A" w:rsidRDefault="00387F3A" w:rsidP="00387F3A">
                  <w:pPr>
                    <w:rPr>
                      <w:rFonts w:ascii="Calibri" w:hAnsi="Calibri"/>
                      <w:sz w:val="22"/>
                      <w:szCs w:val="22"/>
                    </w:rPr>
                  </w:pPr>
                  <w:r w:rsidRPr="1338F4A9">
                    <w:rPr>
                      <w:rFonts w:ascii="Calibri" w:eastAsia="Calibri" w:hAnsi="Calibri" w:cs="Calibri"/>
                      <w:sz w:val="22"/>
                      <w:szCs w:val="22"/>
                    </w:rPr>
                    <w:t>Lecture, recommended reading, problem solving</w:t>
                  </w:r>
                </w:p>
              </w:tc>
            </w:tr>
            <w:tr w:rsidR="00646AF5" w:rsidRPr="00B802DE" w14:paraId="5AB0CE0B" w14:textId="77777777" w:rsidTr="7CCD4DC4">
              <w:tc>
                <w:tcPr>
                  <w:tcW w:w="1820" w:type="dxa"/>
                </w:tcPr>
                <w:p w14:paraId="766A13FE" w14:textId="3BBEB9BA" w:rsidR="00646AF5" w:rsidRDefault="00646AF5" w:rsidP="00646AF5">
                  <w:pPr>
                    <w:rPr>
                      <w:rFonts w:ascii="Calibri" w:hAnsi="Calibri"/>
                      <w:sz w:val="22"/>
                      <w:szCs w:val="22"/>
                    </w:rPr>
                  </w:pPr>
                  <w:r>
                    <w:rPr>
                      <w:rFonts w:ascii="Calibri" w:hAnsi="Calibri"/>
                      <w:sz w:val="22"/>
                      <w:szCs w:val="22"/>
                    </w:rPr>
                    <w:t>11</w:t>
                  </w:r>
                </w:p>
              </w:tc>
              <w:tc>
                <w:tcPr>
                  <w:tcW w:w="3240" w:type="dxa"/>
                </w:tcPr>
                <w:p w14:paraId="5E8DE0FF" w14:textId="1AEBE92E" w:rsidR="00646AF5" w:rsidRPr="00B7096F" w:rsidRDefault="00646AF5" w:rsidP="00646AF5">
                  <w:pPr>
                    <w:rPr>
                      <w:rFonts w:ascii="Calibri" w:hAnsi="Calibri"/>
                      <w:sz w:val="22"/>
                      <w:szCs w:val="22"/>
                      <w:lang w:val="en-GB"/>
                    </w:rPr>
                  </w:pPr>
                  <w:r>
                    <w:rPr>
                      <w:rFonts w:ascii="Calibri" w:hAnsi="Calibri"/>
                      <w:sz w:val="22"/>
                      <w:szCs w:val="22"/>
                    </w:rPr>
                    <w:t>Eigenvalue</w:t>
                  </w:r>
                  <w:r w:rsidR="00F835B1">
                    <w:rPr>
                      <w:rFonts w:ascii="Calibri" w:hAnsi="Calibri"/>
                      <w:sz w:val="22"/>
                      <w:szCs w:val="22"/>
                    </w:rPr>
                    <w:t>s and Singular Values</w:t>
                  </w:r>
                </w:p>
              </w:tc>
              <w:tc>
                <w:tcPr>
                  <w:tcW w:w="1532" w:type="dxa"/>
                </w:tcPr>
                <w:p w14:paraId="03FD7BDE" w14:textId="03F139BA" w:rsidR="00646AF5" w:rsidRPr="00B802DE" w:rsidRDefault="1303F72F" w:rsidP="00646AF5">
                  <w:pPr>
                    <w:rPr>
                      <w:rFonts w:ascii="Calibri" w:hAnsi="Calibri"/>
                      <w:sz w:val="22"/>
                      <w:szCs w:val="22"/>
                    </w:rPr>
                  </w:pPr>
                  <w:r w:rsidRPr="7CCD4DC4">
                    <w:rPr>
                      <w:rFonts w:ascii="Calibri" w:hAnsi="Calibri"/>
                      <w:sz w:val="22"/>
                      <w:szCs w:val="22"/>
                    </w:rPr>
                    <w:t>7</w:t>
                  </w:r>
                </w:p>
              </w:tc>
              <w:tc>
                <w:tcPr>
                  <w:tcW w:w="3302" w:type="dxa"/>
                </w:tcPr>
                <w:p w14:paraId="2E85B656" w14:textId="4DF635A1" w:rsidR="00646AF5" w:rsidRDefault="00646AF5" w:rsidP="00646AF5">
                  <w:pPr>
                    <w:rPr>
                      <w:rFonts w:ascii="Calibri" w:hAnsi="Calibri"/>
                      <w:sz w:val="22"/>
                      <w:szCs w:val="22"/>
                    </w:rPr>
                  </w:pPr>
                  <w:r w:rsidRPr="1338F4A9">
                    <w:rPr>
                      <w:rFonts w:ascii="Calibri" w:eastAsia="Calibri" w:hAnsi="Calibri" w:cs="Calibri"/>
                      <w:sz w:val="22"/>
                      <w:szCs w:val="22"/>
                    </w:rPr>
                    <w:t>Lecture, recommended reading, problem solving</w:t>
                  </w:r>
                </w:p>
              </w:tc>
            </w:tr>
            <w:tr w:rsidR="00387F3A" w:rsidRPr="00B802DE" w14:paraId="73140995" w14:textId="77777777" w:rsidTr="7CCD4DC4">
              <w:tc>
                <w:tcPr>
                  <w:tcW w:w="1820" w:type="dxa"/>
                </w:tcPr>
                <w:p w14:paraId="1B9CA2B1" w14:textId="40E61882" w:rsidR="00387F3A" w:rsidRDefault="00387F3A" w:rsidP="00387F3A">
                  <w:pPr>
                    <w:rPr>
                      <w:rFonts w:ascii="Calibri" w:hAnsi="Calibri"/>
                      <w:sz w:val="22"/>
                      <w:szCs w:val="22"/>
                    </w:rPr>
                  </w:pPr>
                  <w:r>
                    <w:rPr>
                      <w:rFonts w:ascii="Calibri" w:hAnsi="Calibri"/>
                      <w:sz w:val="22"/>
                      <w:szCs w:val="22"/>
                    </w:rPr>
                    <w:t>12</w:t>
                  </w:r>
                </w:p>
              </w:tc>
              <w:tc>
                <w:tcPr>
                  <w:tcW w:w="3240" w:type="dxa"/>
                </w:tcPr>
                <w:p w14:paraId="631A0EFB" w14:textId="20EE73B6" w:rsidR="00387F3A" w:rsidRPr="00B7096F" w:rsidRDefault="0086542B" w:rsidP="00387F3A">
                  <w:pPr>
                    <w:rPr>
                      <w:rFonts w:ascii="Calibri" w:hAnsi="Calibri"/>
                      <w:sz w:val="22"/>
                      <w:szCs w:val="22"/>
                      <w:lang w:val="en-GB"/>
                    </w:rPr>
                  </w:pPr>
                  <w:r>
                    <w:rPr>
                      <w:rFonts w:ascii="Calibri" w:hAnsi="Calibri"/>
                      <w:sz w:val="22"/>
                      <w:szCs w:val="22"/>
                    </w:rPr>
                    <w:t>Eigenvalues and Singular Values</w:t>
                  </w:r>
                </w:p>
              </w:tc>
              <w:tc>
                <w:tcPr>
                  <w:tcW w:w="1532" w:type="dxa"/>
                </w:tcPr>
                <w:p w14:paraId="79BD933D" w14:textId="025FBABF" w:rsidR="00387F3A" w:rsidRPr="00B802DE" w:rsidRDefault="1303F72F" w:rsidP="00387F3A">
                  <w:pPr>
                    <w:rPr>
                      <w:rFonts w:ascii="Calibri" w:hAnsi="Calibri"/>
                      <w:sz w:val="22"/>
                      <w:szCs w:val="22"/>
                    </w:rPr>
                  </w:pPr>
                  <w:r w:rsidRPr="7CCD4DC4">
                    <w:rPr>
                      <w:rFonts w:ascii="Calibri" w:hAnsi="Calibri"/>
                      <w:sz w:val="22"/>
                      <w:szCs w:val="22"/>
                    </w:rPr>
                    <w:t>7</w:t>
                  </w:r>
                </w:p>
              </w:tc>
              <w:tc>
                <w:tcPr>
                  <w:tcW w:w="3302" w:type="dxa"/>
                </w:tcPr>
                <w:p w14:paraId="78C6861D" w14:textId="797439D3" w:rsidR="00387F3A" w:rsidRDefault="00387F3A" w:rsidP="00387F3A">
                  <w:pPr>
                    <w:rPr>
                      <w:rFonts w:ascii="Calibri" w:hAnsi="Calibri"/>
                      <w:sz w:val="22"/>
                      <w:szCs w:val="22"/>
                    </w:rPr>
                  </w:pPr>
                  <w:r w:rsidRPr="1338F4A9">
                    <w:rPr>
                      <w:rFonts w:ascii="Calibri" w:eastAsia="Calibri" w:hAnsi="Calibri" w:cs="Calibri"/>
                      <w:sz w:val="22"/>
                      <w:szCs w:val="22"/>
                    </w:rPr>
                    <w:t>Lecture, recommended reading, problem solving</w:t>
                  </w:r>
                </w:p>
              </w:tc>
            </w:tr>
            <w:tr w:rsidR="00387F3A" w:rsidRPr="00B802DE" w14:paraId="16B860E8" w14:textId="77777777" w:rsidTr="7CCD4DC4">
              <w:tc>
                <w:tcPr>
                  <w:tcW w:w="1820" w:type="dxa"/>
                </w:tcPr>
                <w:p w14:paraId="3DC667A8" w14:textId="1BAA2B2E" w:rsidR="00387F3A" w:rsidRDefault="00387F3A" w:rsidP="00387F3A">
                  <w:pPr>
                    <w:rPr>
                      <w:rFonts w:ascii="Calibri" w:hAnsi="Calibri"/>
                      <w:sz w:val="22"/>
                      <w:szCs w:val="22"/>
                    </w:rPr>
                  </w:pPr>
                  <w:r>
                    <w:rPr>
                      <w:rFonts w:ascii="Calibri" w:hAnsi="Calibri"/>
                      <w:sz w:val="22"/>
                      <w:szCs w:val="22"/>
                    </w:rPr>
                    <w:t>13</w:t>
                  </w:r>
                </w:p>
              </w:tc>
              <w:tc>
                <w:tcPr>
                  <w:tcW w:w="3240" w:type="dxa"/>
                </w:tcPr>
                <w:p w14:paraId="7F837936" w14:textId="7616EF3B" w:rsidR="00387F3A" w:rsidRPr="3DE70ABC" w:rsidRDefault="00387F3A" w:rsidP="00387F3A">
                  <w:pPr>
                    <w:rPr>
                      <w:rFonts w:ascii="Calibri" w:hAnsi="Calibri"/>
                      <w:sz w:val="22"/>
                      <w:szCs w:val="22"/>
                    </w:rPr>
                  </w:pPr>
                  <w:r>
                    <w:rPr>
                      <w:rFonts w:ascii="Calibri" w:hAnsi="Calibri"/>
                      <w:sz w:val="22"/>
                      <w:szCs w:val="22"/>
                    </w:rPr>
                    <w:t>Applications and Quiz 2</w:t>
                  </w:r>
                </w:p>
              </w:tc>
              <w:tc>
                <w:tcPr>
                  <w:tcW w:w="1532" w:type="dxa"/>
                </w:tcPr>
                <w:p w14:paraId="71CDFD02" w14:textId="308117B1" w:rsidR="00387F3A" w:rsidRPr="00B802DE" w:rsidRDefault="1681FD90" w:rsidP="00387F3A">
                  <w:pPr>
                    <w:rPr>
                      <w:rFonts w:ascii="Calibri" w:hAnsi="Calibri"/>
                      <w:sz w:val="22"/>
                      <w:szCs w:val="22"/>
                    </w:rPr>
                  </w:pPr>
                  <w:r w:rsidRPr="7CCD4DC4">
                    <w:rPr>
                      <w:rFonts w:ascii="Calibri" w:hAnsi="Calibri"/>
                      <w:sz w:val="22"/>
                      <w:szCs w:val="22"/>
                    </w:rPr>
                    <w:t>8</w:t>
                  </w:r>
                </w:p>
              </w:tc>
              <w:tc>
                <w:tcPr>
                  <w:tcW w:w="3302" w:type="dxa"/>
                </w:tcPr>
                <w:p w14:paraId="06702141" w14:textId="7ADB59C5" w:rsidR="00387F3A" w:rsidRDefault="00387F3A" w:rsidP="00387F3A">
                  <w:pPr>
                    <w:rPr>
                      <w:rFonts w:ascii="Calibri" w:hAnsi="Calibri"/>
                      <w:sz w:val="22"/>
                      <w:szCs w:val="22"/>
                    </w:rPr>
                  </w:pPr>
                  <w:r w:rsidRPr="1338F4A9">
                    <w:rPr>
                      <w:rFonts w:ascii="Calibri" w:eastAsia="Calibri" w:hAnsi="Calibri" w:cs="Calibri"/>
                      <w:sz w:val="22"/>
                      <w:szCs w:val="22"/>
                    </w:rPr>
                    <w:t>Lecture, recommended reading, problem solving, quiz</w:t>
                  </w:r>
                </w:p>
              </w:tc>
            </w:tr>
          </w:tbl>
          <w:p w14:paraId="120C4E94" w14:textId="77777777" w:rsidR="002B6D17" w:rsidRPr="00B802DE" w:rsidRDefault="002B6D17" w:rsidP="00034918">
            <w:pPr>
              <w:rPr>
                <w:rFonts w:ascii="Calibri" w:hAnsi="Calibri"/>
                <w:sz w:val="22"/>
                <w:szCs w:val="22"/>
              </w:rPr>
            </w:pPr>
          </w:p>
        </w:tc>
      </w:tr>
    </w:tbl>
    <w:p w14:paraId="42AFC42D" w14:textId="77777777" w:rsidR="002B6D17" w:rsidRDefault="002B6D17" w:rsidP="00FD47DE">
      <w:pPr>
        <w:rPr>
          <w:rFonts w:ascii="Calibri" w:hAnsi="Calibri"/>
          <w:sz w:val="22"/>
          <w:szCs w:val="22"/>
        </w:rPr>
      </w:pPr>
    </w:p>
    <w:p w14:paraId="271CA723" w14:textId="77777777" w:rsidR="00033DBD" w:rsidRPr="00716F57" w:rsidRDefault="00033DBD" w:rsidP="00727272">
      <w:pPr>
        <w:rPr>
          <w:rFonts w:ascii="Calibri" w:hAnsi="Calibri"/>
          <w:sz w:val="22"/>
          <w:szCs w:val="22"/>
        </w:rPr>
      </w:pPr>
    </w:p>
    <w:p w14:paraId="6FB068E1" w14:textId="08C9C5C5" w:rsidR="0085126A" w:rsidRPr="00716F57" w:rsidRDefault="0085126A">
      <w:pPr>
        <w:ind w:right="1162"/>
        <w:jc w:val="both"/>
        <w:rPr>
          <w:rFonts w:ascii="Calibri" w:hAnsi="Calibri" w:cs="Arial"/>
          <w:sz w:val="22"/>
          <w:szCs w:val="22"/>
        </w:rPr>
        <w:pPrChange w:id="44" w:author="Lim Fun Siong" w:date="2020-05-19T09:50:00Z">
          <w:pPr>
            <w:ind w:left="990" w:right="1162"/>
            <w:jc w:val="both"/>
          </w:pPr>
        </w:pPrChange>
      </w:pPr>
    </w:p>
    <w:sectPr w:rsidR="0085126A" w:rsidRPr="00716F57" w:rsidSect="00EF3F96">
      <w:pgSz w:w="12240" w:h="15840" w:code="1"/>
      <w:pgMar w:top="1440" w:right="1440" w:bottom="1440" w:left="1440" w:header="709"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im Fun Siong" w:date="2020-05-19T09:48:00Z" w:initials="LFS">
    <w:p w14:paraId="0610BD27" w14:textId="27E2D9A6" w:rsidR="00597B98" w:rsidRDefault="00597B98">
      <w:pPr>
        <w:pStyle w:val="CommentText"/>
        <w:rPr>
          <w:noProof/>
        </w:rPr>
      </w:pPr>
      <w:r>
        <w:rPr>
          <w:rStyle w:val="CommentReference"/>
        </w:rPr>
        <w:annotationRef/>
      </w:r>
      <w:r>
        <w:rPr>
          <w:noProof/>
        </w:rPr>
        <w:t>Dear Prof,</w:t>
      </w:r>
    </w:p>
    <w:p w14:paraId="44C47B70" w14:textId="0E8861DC" w:rsidR="00597B98" w:rsidRDefault="00597B98">
      <w:pPr>
        <w:pStyle w:val="CommentText"/>
        <w:rPr>
          <w:noProof/>
        </w:rPr>
      </w:pPr>
    </w:p>
    <w:p w14:paraId="47750A74" w14:textId="098C0F08" w:rsidR="00597B98" w:rsidRDefault="00597B98">
      <w:pPr>
        <w:pStyle w:val="CommentText"/>
      </w:pPr>
      <w:r>
        <w:rPr>
          <w:noProof/>
        </w:rPr>
        <w:t>The leanring outcomes are meant to share with students what they need to do to show you that they have understood. Hence, these are my suggestion to change the "understand" to action verbs. Please let me know if you feel like others would be better.</w:t>
      </w:r>
    </w:p>
  </w:comment>
  <w:comment w:id="11" w:author="Lim Fun Siong" w:date="2020-05-19T09:48:00Z" w:initials="LFS">
    <w:p w14:paraId="431A2945" w14:textId="77777777" w:rsidR="00753017" w:rsidRDefault="00753017" w:rsidP="00753017">
      <w:pPr>
        <w:pStyle w:val="CommentText"/>
        <w:rPr>
          <w:noProof/>
        </w:rPr>
      </w:pPr>
      <w:r>
        <w:rPr>
          <w:rStyle w:val="CommentReference"/>
        </w:rPr>
        <w:annotationRef/>
      </w:r>
      <w:r>
        <w:rPr>
          <w:noProof/>
        </w:rPr>
        <w:t>Dear Prof,</w:t>
      </w:r>
    </w:p>
    <w:p w14:paraId="5DAE26D6" w14:textId="77777777" w:rsidR="00753017" w:rsidRDefault="00753017" w:rsidP="00753017">
      <w:pPr>
        <w:pStyle w:val="CommentText"/>
        <w:rPr>
          <w:noProof/>
        </w:rPr>
      </w:pPr>
    </w:p>
    <w:p w14:paraId="7D14D9B9" w14:textId="77777777" w:rsidR="00753017" w:rsidRDefault="00753017" w:rsidP="00753017">
      <w:pPr>
        <w:pStyle w:val="CommentText"/>
      </w:pPr>
      <w:r>
        <w:rPr>
          <w:noProof/>
        </w:rPr>
        <w:t>The leanring outcomes are meant to share with students what they need to do to show you that they have understood. Hence, these are my suggestion to change the "understand" to action verbs. Please let me know if you feel like others would be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750A74" w15:done="0"/>
  <w15:commentEx w15:paraId="7D14D9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750A74" w16cid:durableId="227135CB"/>
  <w16cid:commentId w16cid:paraId="7D14D9B9" w16cid:durableId="227135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8D029" w14:textId="77777777" w:rsidR="0096056B" w:rsidRDefault="0096056B" w:rsidP="007643EC">
      <w:r>
        <w:separator/>
      </w:r>
    </w:p>
  </w:endnote>
  <w:endnote w:type="continuationSeparator" w:id="0">
    <w:p w14:paraId="191FFA74" w14:textId="77777777" w:rsidR="0096056B" w:rsidRDefault="0096056B" w:rsidP="007643EC">
      <w:r>
        <w:continuationSeparator/>
      </w:r>
    </w:p>
  </w:endnote>
  <w:endnote w:type="continuationNotice" w:id="1">
    <w:p w14:paraId="4AEE26C4" w14:textId="77777777" w:rsidR="0096056B" w:rsidRDefault="00960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N)">
    <w:panose1 w:val="00000000000000000000"/>
    <w:charset w:val="00"/>
    <w:family w:val="auto"/>
    <w:notTrueType/>
    <w:pitch w:val="default"/>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0"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2F7F7" w14:textId="184FD536" w:rsidR="00597B98" w:rsidRPr="007643EC" w:rsidRDefault="00597B98" w:rsidP="003E65CF">
    <w:pPr>
      <w:pStyle w:val="Footer"/>
      <w:jc w:val="right"/>
      <w:rPr>
        <w:rFonts w:ascii="Arial" w:hAnsi="Arial" w:cs="Arial"/>
        <w:sz w:val="20"/>
        <w:szCs w:val="20"/>
      </w:rPr>
    </w:pPr>
    <w:r w:rsidRPr="007643EC">
      <w:rPr>
        <w:rFonts w:ascii="Arial" w:hAnsi="Arial" w:cs="Arial"/>
        <w:sz w:val="20"/>
        <w:szCs w:val="20"/>
      </w:rPr>
      <w:t xml:space="preserve">Page </w:t>
    </w:r>
    <w:r w:rsidRPr="007643EC">
      <w:rPr>
        <w:rFonts w:ascii="Arial" w:hAnsi="Arial" w:cs="Arial"/>
        <w:color w:val="2B579A"/>
        <w:sz w:val="20"/>
        <w:szCs w:val="20"/>
        <w:shd w:val="clear" w:color="auto" w:fill="E6E6E6"/>
      </w:rPr>
      <w:fldChar w:fldCharType="begin"/>
    </w:r>
    <w:r w:rsidRPr="007643EC">
      <w:rPr>
        <w:rFonts w:ascii="Arial" w:hAnsi="Arial" w:cs="Arial"/>
        <w:sz w:val="20"/>
        <w:szCs w:val="20"/>
      </w:rPr>
      <w:instrText xml:space="preserve"> PAGE </w:instrText>
    </w:r>
    <w:r w:rsidRPr="007643EC">
      <w:rPr>
        <w:rFonts w:ascii="Arial" w:hAnsi="Arial" w:cs="Arial"/>
        <w:color w:val="2B579A"/>
        <w:sz w:val="20"/>
        <w:szCs w:val="20"/>
        <w:shd w:val="clear" w:color="auto" w:fill="E6E6E6"/>
      </w:rPr>
      <w:fldChar w:fldCharType="separate"/>
    </w:r>
    <w:r w:rsidR="00753017">
      <w:rPr>
        <w:rFonts w:ascii="Arial" w:hAnsi="Arial" w:cs="Arial"/>
        <w:noProof/>
        <w:sz w:val="20"/>
        <w:szCs w:val="20"/>
      </w:rPr>
      <w:t>8</w:t>
    </w:r>
    <w:r w:rsidRPr="007643EC">
      <w:rPr>
        <w:rFonts w:ascii="Arial" w:hAnsi="Arial" w:cs="Arial"/>
        <w:color w:val="2B579A"/>
        <w:sz w:val="20"/>
        <w:szCs w:val="20"/>
        <w:shd w:val="clear" w:color="auto" w:fill="E6E6E6"/>
      </w:rPr>
      <w:fldChar w:fldCharType="end"/>
    </w:r>
    <w:r w:rsidRPr="007643EC">
      <w:rPr>
        <w:rFonts w:ascii="Arial" w:hAnsi="Arial" w:cs="Arial"/>
        <w:sz w:val="20"/>
        <w:szCs w:val="20"/>
      </w:rPr>
      <w:t xml:space="preserve"> of </w:t>
    </w:r>
    <w:r w:rsidRPr="007643EC">
      <w:rPr>
        <w:rFonts w:ascii="Arial" w:hAnsi="Arial" w:cs="Arial"/>
        <w:color w:val="2B579A"/>
        <w:sz w:val="20"/>
        <w:szCs w:val="20"/>
        <w:shd w:val="clear" w:color="auto" w:fill="E6E6E6"/>
      </w:rPr>
      <w:fldChar w:fldCharType="begin"/>
    </w:r>
    <w:r w:rsidRPr="007643EC">
      <w:rPr>
        <w:rFonts w:ascii="Arial" w:hAnsi="Arial" w:cs="Arial"/>
        <w:sz w:val="20"/>
        <w:szCs w:val="20"/>
      </w:rPr>
      <w:instrText xml:space="preserve"> NUMPAGES  </w:instrText>
    </w:r>
    <w:r w:rsidRPr="007643EC">
      <w:rPr>
        <w:rFonts w:ascii="Arial" w:hAnsi="Arial" w:cs="Arial"/>
        <w:color w:val="2B579A"/>
        <w:sz w:val="20"/>
        <w:szCs w:val="20"/>
        <w:shd w:val="clear" w:color="auto" w:fill="E6E6E6"/>
      </w:rPr>
      <w:fldChar w:fldCharType="separate"/>
    </w:r>
    <w:r w:rsidR="00753017">
      <w:rPr>
        <w:rFonts w:ascii="Arial" w:hAnsi="Arial" w:cs="Arial"/>
        <w:noProof/>
        <w:sz w:val="20"/>
        <w:szCs w:val="20"/>
      </w:rPr>
      <w:t>8</w:t>
    </w:r>
    <w:r w:rsidRPr="007643EC">
      <w:rPr>
        <w:rFonts w:ascii="Arial" w:hAnsi="Arial" w:cs="Arial"/>
        <w:color w:val="2B579A"/>
        <w:sz w:val="20"/>
        <w:szCs w:val="20"/>
        <w:shd w:val="clear" w:color="auto" w:fill="E6E6E6"/>
      </w:rPr>
      <w:fldChar w:fldCharType="end"/>
    </w:r>
    <w:r>
      <w:rPr>
        <w:rFonts w:ascii="Arial" w:hAnsi="Arial" w:cs="Arial"/>
        <w:sz w:val="20"/>
        <w:szCs w:val="20"/>
      </w:rPr>
      <w:tab/>
      <w:t>30 Jan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504D9" w14:textId="77777777" w:rsidR="0096056B" w:rsidRDefault="0096056B" w:rsidP="007643EC">
      <w:r>
        <w:separator/>
      </w:r>
    </w:p>
  </w:footnote>
  <w:footnote w:type="continuationSeparator" w:id="0">
    <w:p w14:paraId="182EC880" w14:textId="77777777" w:rsidR="0096056B" w:rsidRDefault="0096056B" w:rsidP="007643EC">
      <w:r>
        <w:continuationSeparator/>
      </w:r>
    </w:p>
  </w:footnote>
  <w:footnote w:type="continuationNotice" w:id="1">
    <w:p w14:paraId="717B9760" w14:textId="77777777" w:rsidR="0096056B" w:rsidRDefault="009605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B2669"/>
    <w:multiLevelType w:val="hybridMultilevel"/>
    <w:tmpl w:val="127458FA"/>
    <w:lvl w:ilvl="0" w:tplc="DB447A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5477B"/>
    <w:multiLevelType w:val="hybridMultilevel"/>
    <w:tmpl w:val="96885E82"/>
    <w:lvl w:ilvl="0" w:tplc="19DE9C76">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D296435"/>
    <w:multiLevelType w:val="hybridMultilevel"/>
    <w:tmpl w:val="FFFFFFFF"/>
    <w:lvl w:ilvl="0" w:tplc="14648A20">
      <w:start w:val="1"/>
      <w:numFmt w:val="decimal"/>
      <w:lvlText w:val="%1."/>
      <w:lvlJc w:val="left"/>
      <w:pPr>
        <w:ind w:left="720" w:hanging="360"/>
      </w:pPr>
    </w:lvl>
    <w:lvl w:ilvl="1" w:tplc="94921B98">
      <w:start w:val="1"/>
      <w:numFmt w:val="lowerLetter"/>
      <w:lvlText w:val="%2."/>
      <w:lvlJc w:val="left"/>
      <w:pPr>
        <w:ind w:left="1440" w:hanging="360"/>
      </w:pPr>
    </w:lvl>
    <w:lvl w:ilvl="2" w:tplc="F3905F90">
      <w:start w:val="1"/>
      <w:numFmt w:val="lowerRoman"/>
      <w:lvlText w:val="%3."/>
      <w:lvlJc w:val="right"/>
      <w:pPr>
        <w:ind w:left="2160" w:hanging="180"/>
      </w:pPr>
    </w:lvl>
    <w:lvl w:ilvl="3" w:tplc="7804B614">
      <w:start w:val="1"/>
      <w:numFmt w:val="decimal"/>
      <w:lvlText w:val="%4."/>
      <w:lvlJc w:val="left"/>
      <w:pPr>
        <w:ind w:left="2880" w:hanging="360"/>
      </w:pPr>
    </w:lvl>
    <w:lvl w:ilvl="4" w:tplc="9F9CD032">
      <w:start w:val="1"/>
      <w:numFmt w:val="lowerLetter"/>
      <w:lvlText w:val="%5."/>
      <w:lvlJc w:val="left"/>
      <w:pPr>
        <w:ind w:left="3600" w:hanging="360"/>
      </w:pPr>
    </w:lvl>
    <w:lvl w:ilvl="5" w:tplc="C77C8178">
      <w:start w:val="1"/>
      <w:numFmt w:val="lowerRoman"/>
      <w:lvlText w:val="%6."/>
      <w:lvlJc w:val="right"/>
      <w:pPr>
        <w:ind w:left="4320" w:hanging="180"/>
      </w:pPr>
    </w:lvl>
    <w:lvl w:ilvl="6" w:tplc="524CC140">
      <w:start w:val="1"/>
      <w:numFmt w:val="decimal"/>
      <w:lvlText w:val="%7."/>
      <w:lvlJc w:val="left"/>
      <w:pPr>
        <w:ind w:left="5040" w:hanging="360"/>
      </w:pPr>
    </w:lvl>
    <w:lvl w:ilvl="7" w:tplc="6E6235E8">
      <w:start w:val="1"/>
      <w:numFmt w:val="lowerLetter"/>
      <w:lvlText w:val="%8."/>
      <w:lvlJc w:val="left"/>
      <w:pPr>
        <w:ind w:left="5760" w:hanging="360"/>
      </w:pPr>
    </w:lvl>
    <w:lvl w:ilvl="8" w:tplc="4F8C05E4">
      <w:start w:val="1"/>
      <w:numFmt w:val="lowerRoman"/>
      <w:lvlText w:val="%9."/>
      <w:lvlJc w:val="right"/>
      <w:pPr>
        <w:ind w:left="6480" w:hanging="180"/>
      </w:pPr>
    </w:lvl>
  </w:abstractNum>
  <w:abstractNum w:abstractNumId="3" w15:restartNumberingAfterBreak="0">
    <w:nsid w:val="2FA57AC3"/>
    <w:multiLevelType w:val="multilevel"/>
    <w:tmpl w:val="1B9ECE5C"/>
    <w:lvl w:ilvl="0">
      <w:start w:val="1"/>
      <w:numFmt w:val="decimal"/>
      <w:lvlText w:val="%1."/>
      <w:lvlJc w:val="left"/>
      <w:pPr>
        <w:ind w:left="1080" w:firstLine="720"/>
      </w:pPr>
      <w:rPr>
        <w:rFonts w:hint="default"/>
      </w:rPr>
    </w:lvl>
    <w:lvl w:ilvl="1">
      <w:start w:val="1"/>
      <w:numFmt w:val="lowerLetter"/>
      <w:lvlText w:val="%2."/>
      <w:lvlJc w:val="left"/>
      <w:pPr>
        <w:ind w:left="1800"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4" w15:restartNumberingAfterBreak="0">
    <w:nsid w:val="66230FF8"/>
    <w:multiLevelType w:val="singleLevel"/>
    <w:tmpl w:val="7CD45894"/>
    <w:lvl w:ilvl="0">
      <w:start w:val="1"/>
      <w:numFmt w:val="decimal"/>
      <w:pStyle w:val="ListNumber"/>
      <w:lvlText w:val="%1."/>
      <w:lvlJc w:val="left"/>
      <w:pPr>
        <w:tabs>
          <w:tab w:val="num" w:pos="360"/>
        </w:tabs>
        <w:ind w:left="360" w:hanging="360"/>
      </w:pPr>
      <w:rPr>
        <w:rFonts w:cs="Times New Roman"/>
      </w:rPr>
    </w:lvl>
  </w:abstractNum>
  <w:abstractNum w:abstractNumId="5" w15:restartNumberingAfterBreak="0">
    <w:nsid w:val="66E34CF4"/>
    <w:multiLevelType w:val="hybridMultilevel"/>
    <w:tmpl w:val="FFFFFFFF"/>
    <w:lvl w:ilvl="0" w:tplc="F01E582E">
      <w:start w:val="1"/>
      <w:numFmt w:val="bullet"/>
      <w:lvlText w:val=""/>
      <w:lvlJc w:val="left"/>
      <w:pPr>
        <w:ind w:left="720" w:hanging="360"/>
      </w:pPr>
      <w:rPr>
        <w:rFonts w:ascii="Symbol" w:hAnsi="Symbol" w:hint="default"/>
      </w:rPr>
    </w:lvl>
    <w:lvl w:ilvl="1" w:tplc="4C2EE4C2">
      <w:start w:val="1"/>
      <w:numFmt w:val="bullet"/>
      <w:lvlText w:val="o"/>
      <w:lvlJc w:val="left"/>
      <w:pPr>
        <w:ind w:left="1440" w:hanging="360"/>
      </w:pPr>
      <w:rPr>
        <w:rFonts w:ascii="Courier New" w:hAnsi="Courier New" w:hint="default"/>
      </w:rPr>
    </w:lvl>
    <w:lvl w:ilvl="2" w:tplc="70A0418E">
      <w:start w:val="1"/>
      <w:numFmt w:val="bullet"/>
      <w:lvlText w:val=""/>
      <w:lvlJc w:val="left"/>
      <w:pPr>
        <w:ind w:left="2160" w:hanging="360"/>
      </w:pPr>
      <w:rPr>
        <w:rFonts w:ascii="Wingdings" w:hAnsi="Wingdings" w:hint="default"/>
      </w:rPr>
    </w:lvl>
    <w:lvl w:ilvl="3" w:tplc="3A9AB7BC">
      <w:start w:val="1"/>
      <w:numFmt w:val="bullet"/>
      <w:lvlText w:val=""/>
      <w:lvlJc w:val="left"/>
      <w:pPr>
        <w:ind w:left="2880" w:hanging="360"/>
      </w:pPr>
      <w:rPr>
        <w:rFonts w:ascii="Symbol" w:hAnsi="Symbol" w:hint="default"/>
      </w:rPr>
    </w:lvl>
    <w:lvl w:ilvl="4" w:tplc="3C18D0A2">
      <w:start w:val="1"/>
      <w:numFmt w:val="bullet"/>
      <w:lvlText w:val="o"/>
      <w:lvlJc w:val="left"/>
      <w:pPr>
        <w:ind w:left="3600" w:hanging="360"/>
      </w:pPr>
      <w:rPr>
        <w:rFonts w:ascii="Courier New" w:hAnsi="Courier New" w:hint="default"/>
      </w:rPr>
    </w:lvl>
    <w:lvl w:ilvl="5" w:tplc="924866EA">
      <w:start w:val="1"/>
      <w:numFmt w:val="bullet"/>
      <w:lvlText w:val=""/>
      <w:lvlJc w:val="left"/>
      <w:pPr>
        <w:ind w:left="4320" w:hanging="360"/>
      </w:pPr>
      <w:rPr>
        <w:rFonts w:ascii="Wingdings" w:hAnsi="Wingdings" w:hint="default"/>
      </w:rPr>
    </w:lvl>
    <w:lvl w:ilvl="6" w:tplc="80A262EE">
      <w:start w:val="1"/>
      <w:numFmt w:val="bullet"/>
      <w:lvlText w:val=""/>
      <w:lvlJc w:val="left"/>
      <w:pPr>
        <w:ind w:left="5040" w:hanging="360"/>
      </w:pPr>
      <w:rPr>
        <w:rFonts w:ascii="Symbol" w:hAnsi="Symbol" w:hint="default"/>
      </w:rPr>
    </w:lvl>
    <w:lvl w:ilvl="7" w:tplc="9B14E188">
      <w:start w:val="1"/>
      <w:numFmt w:val="bullet"/>
      <w:lvlText w:val="o"/>
      <w:lvlJc w:val="left"/>
      <w:pPr>
        <w:ind w:left="5760" w:hanging="360"/>
      </w:pPr>
      <w:rPr>
        <w:rFonts w:ascii="Courier New" w:hAnsi="Courier New" w:hint="default"/>
      </w:rPr>
    </w:lvl>
    <w:lvl w:ilvl="8" w:tplc="B832F5D4">
      <w:start w:val="1"/>
      <w:numFmt w:val="bullet"/>
      <w:lvlText w:val=""/>
      <w:lvlJc w:val="left"/>
      <w:pPr>
        <w:ind w:left="6480" w:hanging="360"/>
      </w:pPr>
      <w:rPr>
        <w:rFonts w:ascii="Wingdings" w:hAnsi="Wingdings" w:hint="default"/>
      </w:rPr>
    </w:lvl>
  </w:abstractNum>
  <w:abstractNum w:abstractNumId="6" w15:restartNumberingAfterBreak="0">
    <w:nsid w:val="71785CA1"/>
    <w:multiLevelType w:val="hybridMultilevel"/>
    <w:tmpl w:val="1EE0D82A"/>
    <w:lvl w:ilvl="0" w:tplc="50ECD7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m Fun Siong">
    <w15:presenceInfo w15:providerId="AD" w15:userId="S-1-5-21-32718380-923350327-2003004241-844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015"/>
    <w:rsid w:val="0000090C"/>
    <w:rsid w:val="0000562D"/>
    <w:rsid w:val="000152CB"/>
    <w:rsid w:val="00015D02"/>
    <w:rsid w:val="00024B85"/>
    <w:rsid w:val="00033DBD"/>
    <w:rsid w:val="000340A6"/>
    <w:rsid w:val="00034918"/>
    <w:rsid w:val="00037B00"/>
    <w:rsid w:val="000406B1"/>
    <w:rsid w:val="000430C2"/>
    <w:rsid w:val="00045B37"/>
    <w:rsid w:val="00046773"/>
    <w:rsid w:val="00047CDC"/>
    <w:rsid w:val="00050991"/>
    <w:rsid w:val="00053D47"/>
    <w:rsid w:val="00054C0E"/>
    <w:rsid w:val="000552D3"/>
    <w:rsid w:val="000622EA"/>
    <w:rsid w:val="00072237"/>
    <w:rsid w:val="000749A4"/>
    <w:rsid w:val="0007733F"/>
    <w:rsid w:val="00077382"/>
    <w:rsid w:val="000866B5"/>
    <w:rsid w:val="0009065B"/>
    <w:rsid w:val="00091B45"/>
    <w:rsid w:val="000923B8"/>
    <w:rsid w:val="00092744"/>
    <w:rsid w:val="0009392F"/>
    <w:rsid w:val="00095351"/>
    <w:rsid w:val="000962CC"/>
    <w:rsid w:val="000A04AC"/>
    <w:rsid w:val="000A0C8B"/>
    <w:rsid w:val="000B1FD3"/>
    <w:rsid w:val="000B532B"/>
    <w:rsid w:val="000C1BF3"/>
    <w:rsid w:val="000C3736"/>
    <w:rsid w:val="000C460B"/>
    <w:rsid w:val="000D073D"/>
    <w:rsid w:val="000D42BC"/>
    <w:rsid w:val="000D56B6"/>
    <w:rsid w:val="000D7495"/>
    <w:rsid w:val="000E1AF7"/>
    <w:rsid w:val="000E238B"/>
    <w:rsid w:val="000E6267"/>
    <w:rsid w:val="000F063F"/>
    <w:rsid w:val="000F084E"/>
    <w:rsid w:val="000F2B11"/>
    <w:rsid w:val="00100358"/>
    <w:rsid w:val="00107D62"/>
    <w:rsid w:val="00110C0F"/>
    <w:rsid w:val="00113D54"/>
    <w:rsid w:val="0011580D"/>
    <w:rsid w:val="00115C67"/>
    <w:rsid w:val="00116E17"/>
    <w:rsid w:val="001202C8"/>
    <w:rsid w:val="001220C3"/>
    <w:rsid w:val="00124855"/>
    <w:rsid w:val="00124BD7"/>
    <w:rsid w:val="00125088"/>
    <w:rsid w:val="00131720"/>
    <w:rsid w:val="00132A17"/>
    <w:rsid w:val="00134EA3"/>
    <w:rsid w:val="001405A7"/>
    <w:rsid w:val="001410EC"/>
    <w:rsid w:val="00141480"/>
    <w:rsid w:val="001436A0"/>
    <w:rsid w:val="001439BD"/>
    <w:rsid w:val="00144DB1"/>
    <w:rsid w:val="00146E59"/>
    <w:rsid w:val="00152744"/>
    <w:rsid w:val="00154728"/>
    <w:rsid w:val="00154A83"/>
    <w:rsid w:val="001562D1"/>
    <w:rsid w:val="001570C7"/>
    <w:rsid w:val="00160716"/>
    <w:rsid w:val="00163240"/>
    <w:rsid w:val="00164B52"/>
    <w:rsid w:val="0016786F"/>
    <w:rsid w:val="001740E2"/>
    <w:rsid w:val="00174EDC"/>
    <w:rsid w:val="00185318"/>
    <w:rsid w:val="001857B2"/>
    <w:rsid w:val="001879EB"/>
    <w:rsid w:val="0019646B"/>
    <w:rsid w:val="001966E5"/>
    <w:rsid w:val="001A217C"/>
    <w:rsid w:val="001A3D0B"/>
    <w:rsid w:val="001A4C00"/>
    <w:rsid w:val="001B0B37"/>
    <w:rsid w:val="001B52DC"/>
    <w:rsid w:val="001B7609"/>
    <w:rsid w:val="001B78E4"/>
    <w:rsid w:val="001C1766"/>
    <w:rsid w:val="001C1A2A"/>
    <w:rsid w:val="001C28D7"/>
    <w:rsid w:val="001C30A3"/>
    <w:rsid w:val="001D4D67"/>
    <w:rsid w:val="001D5571"/>
    <w:rsid w:val="001E1A50"/>
    <w:rsid w:val="001E5316"/>
    <w:rsid w:val="001F17E9"/>
    <w:rsid w:val="001F326E"/>
    <w:rsid w:val="001F6FE1"/>
    <w:rsid w:val="002037EF"/>
    <w:rsid w:val="00211D45"/>
    <w:rsid w:val="00216BA9"/>
    <w:rsid w:val="002251BE"/>
    <w:rsid w:val="0022630A"/>
    <w:rsid w:val="0022661E"/>
    <w:rsid w:val="002267EA"/>
    <w:rsid w:val="002277D7"/>
    <w:rsid w:val="00231FB9"/>
    <w:rsid w:val="00232B6C"/>
    <w:rsid w:val="00236605"/>
    <w:rsid w:val="00240323"/>
    <w:rsid w:val="00240807"/>
    <w:rsid w:val="00243109"/>
    <w:rsid w:val="00243686"/>
    <w:rsid w:val="00243C04"/>
    <w:rsid w:val="00245F7E"/>
    <w:rsid w:val="0024766F"/>
    <w:rsid w:val="00254C17"/>
    <w:rsid w:val="00262E0E"/>
    <w:rsid w:val="002633E9"/>
    <w:rsid w:val="002661B6"/>
    <w:rsid w:val="00272F93"/>
    <w:rsid w:val="0027540A"/>
    <w:rsid w:val="00277128"/>
    <w:rsid w:val="00281D40"/>
    <w:rsid w:val="00282386"/>
    <w:rsid w:val="0028288C"/>
    <w:rsid w:val="0028401A"/>
    <w:rsid w:val="00285484"/>
    <w:rsid w:val="00286984"/>
    <w:rsid w:val="00291E51"/>
    <w:rsid w:val="002936AC"/>
    <w:rsid w:val="00294653"/>
    <w:rsid w:val="002A0A9F"/>
    <w:rsid w:val="002B02A0"/>
    <w:rsid w:val="002B3346"/>
    <w:rsid w:val="002B3C8F"/>
    <w:rsid w:val="002B6D17"/>
    <w:rsid w:val="002C1DF9"/>
    <w:rsid w:val="002C4B78"/>
    <w:rsid w:val="002C6776"/>
    <w:rsid w:val="002D04ED"/>
    <w:rsid w:val="002D7333"/>
    <w:rsid w:val="002E16F8"/>
    <w:rsid w:val="002E4CE2"/>
    <w:rsid w:val="002F0E55"/>
    <w:rsid w:val="002F3034"/>
    <w:rsid w:val="002F3FC2"/>
    <w:rsid w:val="002F6E51"/>
    <w:rsid w:val="0030021E"/>
    <w:rsid w:val="00300772"/>
    <w:rsid w:val="00302338"/>
    <w:rsid w:val="003042C2"/>
    <w:rsid w:val="0031497B"/>
    <w:rsid w:val="00316073"/>
    <w:rsid w:val="0031618D"/>
    <w:rsid w:val="003203B4"/>
    <w:rsid w:val="00322027"/>
    <w:rsid w:val="00322981"/>
    <w:rsid w:val="00327ADC"/>
    <w:rsid w:val="003314FD"/>
    <w:rsid w:val="00331AC0"/>
    <w:rsid w:val="00331F2C"/>
    <w:rsid w:val="00340CDE"/>
    <w:rsid w:val="00341919"/>
    <w:rsid w:val="00347925"/>
    <w:rsid w:val="00347F4E"/>
    <w:rsid w:val="003527FF"/>
    <w:rsid w:val="00353332"/>
    <w:rsid w:val="00353A63"/>
    <w:rsid w:val="00353AF3"/>
    <w:rsid w:val="0035578E"/>
    <w:rsid w:val="00355DC9"/>
    <w:rsid w:val="00356098"/>
    <w:rsid w:val="00360238"/>
    <w:rsid w:val="00360881"/>
    <w:rsid w:val="00362D0D"/>
    <w:rsid w:val="003677D3"/>
    <w:rsid w:val="003744E3"/>
    <w:rsid w:val="00382720"/>
    <w:rsid w:val="0038399B"/>
    <w:rsid w:val="00386E22"/>
    <w:rsid w:val="00387F3A"/>
    <w:rsid w:val="00390216"/>
    <w:rsid w:val="00391210"/>
    <w:rsid w:val="00393478"/>
    <w:rsid w:val="0039695D"/>
    <w:rsid w:val="003A2AC1"/>
    <w:rsid w:val="003A2BDF"/>
    <w:rsid w:val="003A4A3E"/>
    <w:rsid w:val="003B5873"/>
    <w:rsid w:val="003C35CD"/>
    <w:rsid w:val="003C68C9"/>
    <w:rsid w:val="003C7245"/>
    <w:rsid w:val="003D0C3D"/>
    <w:rsid w:val="003D1AF9"/>
    <w:rsid w:val="003D26BE"/>
    <w:rsid w:val="003E07B7"/>
    <w:rsid w:val="003E65CF"/>
    <w:rsid w:val="003F1309"/>
    <w:rsid w:val="003F16FA"/>
    <w:rsid w:val="003F4CF9"/>
    <w:rsid w:val="003F5377"/>
    <w:rsid w:val="004016C6"/>
    <w:rsid w:val="00404015"/>
    <w:rsid w:val="00404BCA"/>
    <w:rsid w:val="0040594B"/>
    <w:rsid w:val="00405C09"/>
    <w:rsid w:val="004074E0"/>
    <w:rsid w:val="0041724E"/>
    <w:rsid w:val="004217F9"/>
    <w:rsid w:val="0042246F"/>
    <w:rsid w:val="00427276"/>
    <w:rsid w:val="004303DA"/>
    <w:rsid w:val="00433472"/>
    <w:rsid w:val="0043413A"/>
    <w:rsid w:val="004430F6"/>
    <w:rsid w:val="00445BCB"/>
    <w:rsid w:val="004566E3"/>
    <w:rsid w:val="0046118B"/>
    <w:rsid w:val="00461598"/>
    <w:rsid w:val="00461CBB"/>
    <w:rsid w:val="00462263"/>
    <w:rsid w:val="004713FE"/>
    <w:rsid w:val="0047219E"/>
    <w:rsid w:val="004735AC"/>
    <w:rsid w:val="004737FA"/>
    <w:rsid w:val="00475611"/>
    <w:rsid w:val="004967A6"/>
    <w:rsid w:val="00497569"/>
    <w:rsid w:val="00497934"/>
    <w:rsid w:val="004B1604"/>
    <w:rsid w:val="004B33A3"/>
    <w:rsid w:val="004B70B8"/>
    <w:rsid w:val="004C0594"/>
    <w:rsid w:val="004C1A5F"/>
    <w:rsid w:val="004C2452"/>
    <w:rsid w:val="004C374D"/>
    <w:rsid w:val="004C5E2A"/>
    <w:rsid w:val="004C6A46"/>
    <w:rsid w:val="004D0A4C"/>
    <w:rsid w:val="004D45CC"/>
    <w:rsid w:val="004D6FE6"/>
    <w:rsid w:val="004D7D0C"/>
    <w:rsid w:val="004E1BB0"/>
    <w:rsid w:val="004E2738"/>
    <w:rsid w:val="004E3224"/>
    <w:rsid w:val="004E37D4"/>
    <w:rsid w:val="004E53DD"/>
    <w:rsid w:val="004E5B87"/>
    <w:rsid w:val="004F0CFD"/>
    <w:rsid w:val="004F3F63"/>
    <w:rsid w:val="004F4528"/>
    <w:rsid w:val="004F6ABF"/>
    <w:rsid w:val="00500353"/>
    <w:rsid w:val="00502102"/>
    <w:rsid w:val="0050317C"/>
    <w:rsid w:val="005049E0"/>
    <w:rsid w:val="00507074"/>
    <w:rsid w:val="00510D6A"/>
    <w:rsid w:val="00510E13"/>
    <w:rsid w:val="005140E1"/>
    <w:rsid w:val="0051A931"/>
    <w:rsid w:val="00521EE7"/>
    <w:rsid w:val="00523704"/>
    <w:rsid w:val="0052480E"/>
    <w:rsid w:val="0052525B"/>
    <w:rsid w:val="0053038D"/>
    <w:rsid w:val="005313BF"/>
    <w:rsid w:val="005330A7"/>
    <w:rsid w:val="00533D48"/>
    <w:rsid w:val="00534766"/>
    <w:rsid w:val="005365BF"/>
    <w:rsid w:val="00540B96"/>
    <w:rsid w:val="00541F8A"/>
    <w:rsid w:val="005422FA"/>
    <w:rsid w:val="00542C3E"/>
    <w:rsid w:val="005463C8"/>
    <w:rsid w:val="005504EC"/>
    <w:rsid w:val="00550568"/>
    <w:rsid w:val="005529EF"/>
    <w:rsid w:val="00554773"/>
    <w:rsid w:val="00554D29"/>
    <w:rsid w:val="005623E0"/>
    <w:rsid w:val="005677A9"/>
    <w:rsid w:val="00570DDB"/>
    <w:rsid w:val="00575E29"/>
    <w:rsid w:val="00575EC2"/>
    <w:rsid w:val="0057718D"/>
    <w:rsid w:val="005838CC"/>
    <w:rsid w:val="00583F77"/>
    <w:rsid w:val="0058718A"/>
    <w:rsid w:val="00591815"/>
    <w:rsid w:val="00597766"/>
    <w:rsid w:val="00597B98"/>
    <w:rsid w:val="005A7649"/>
    <w:rsid w:val="005B428F"/>
    <w:rsid w:val="005B438A"/>
    <w:rsid w:val="005B6056"/>
    <w:rsid w:val="005D117F"/>
    <w:rsid w:val="005D1368"/>
    <w:rsid w:val="005D27DC"/>
    <w:rsid w:val="005D3F71"/>
    <w:rsid w:val="005D45A6"/>
    <w:rsid w:val="005D60C6"/>
    <w:rsid w:val="005E0A1C"/>
    <w:rsid w:val="005E3A35"/>
    <w:rsid w:val="005E43C4"/>
    <w:rsid w:val="005E674A"/>
    <w:rsid w:val="005E6A4D"/>
    <w:rsid w:val="005F321C"/>
    <w:rsid w:val="005F3BCC"/>
    <w:rsid w:val="005F4CC2"/>
    <w:rsid w:val="005F6DAE"/>
    <w:rsid w:val="006062E9"/>
    <w:rsid w:val="00607738"/>
    <w:rsid w:val="00612672"/>
    <w:rsid w:val="0061381D"/>
    <w:rsid w:val="00615221"/>
    <w:rsid w:val="006152F4"/>
    <w:rsid w:val="00617BD2"/>
    <w:rsid w:val="006213FF"/>
    <w:rsid w:val="00626E55"/>
    <w:rsid w:val="00631036"/>
    <w:rsid w:val="00631F66"/>
    <w:rsid w:val="00632F2E"/>
    <w:rsid w:val="00633970"/>
    <w:rsid w:val="00635E0B"/>
    <w:rsid w:val="00637603"/>
    <w:rsid w:val="00641573"/>
    <w:rsid w:val="00641673"/>
    <w:rsid w:val="00643474"/>
    <w:rsid w:val="00646742"/>
    <w:rsid w:val="00646AF5"/>
    <w:rsid w:val="00647E7E"/>
    <w:rsid w:val="00650206"/>
    <w:rsid w:val="0065423F"/>
    <w:rsid w:val="00657207"/>
    <w:rsid w:val="00660FE3"/>
    <w:rsid w:val="006656C1"/>
    <w:rsid w:val="00665A77"/>
    <w:rsid w:val="00667D3C"/>
    <w:rsid w:val="00671B5D"/>
    <w:rsid w:val="00676E5D"/>
    <w:rsid w:val="00684441"/>
    <w:rsid w:val="00686725"/>
    <w:rsid w:val="006877F8"/>
    <w:rsid w:val="006922AC"/>
    <w:rsid w:val="006925E5"/>
    <w:rsid w:val="0069338D"/>
    <w:rsid w:val="006936CF"/>
    <w:rsid w:val="0069652E"/>
    <w:rsid w:val="006A025D"/>
    <w:rsid w:val="006A638E"/>
    <w:rsid w:val="006A7608"/>
    <w:rsid w:val="006B49D8"/>
    <w:rsid w:val="006B7D7F"/>
    <w:rsid w:val="006D2EB4"/>
    <w:rsid w:val="006D515E"/>
    <w:rsid w:val="006D6EA1"/>
    <w:rsid w:val="006E0A2B"/>
    <w:rsid w:val="006E666A"/>
    <w:rsid w:val="006F3D83"/>
    <w:rsid w:val="006F4DA2"/>
    <w:rsid w:val="006F712F"/>
    <w:rsid w:val="00705E24"/>
    <w:rsid w:val="00706095"/>
    <w:rsid w:val="007127F7"/>
    <w:rsid w:val="00712C3B"/>
    <w:rsid w:val="00716F57"/>
    <w:rsid w:val="00724451"/>
    <w:rsid w:val="00725147"/>
    <w:rsid w:val="00727272"/>
    <w:rsid w:val="00727D74"/>
    <w:rsid w:val="00734199"/>
    <w:rsid w:val="00740783"/>
    <w:rsid w:val="00741375"/>
    <w:rsid w:val="0074152D"/>
    <w:rsid w:val="00744417"/>
    <w:rsid w:val="00745DBD"/>
    <w:rsid w:val="00746EFF"/>
    <w:rsid w:val="00752C2A"/>
    <w:rsid w:val="00753017"/>
    <w:rsid w:val="007530FE"/>
    <w:rsid w:val="007551E2"/>
    <w:rsid w:val="0075604C"/>
    <w:rsid w:val="00756E06"/>
    <w:rsid w:val="00760AAF"/>
    <w:rsid w:val="007643EC"/>
    <w:rsid w:val="00767BD0"/>
    <w:rsid w:val="007724C5"/>
    <w:rsid w:val="00776F65"/>
    <w:rsid w:val="007772CC"/>
    <w:rsid w:val="00777689"/>
    <w:rsid w:val="00780602"/>
    <w:rsid w:val="007851F9"/>
    <w:rsid w:val="00785BEE"/>
    <w:rsid w:val="00786466"/>
    <w:rsid w:val="0079154B"/>
    <w:rsid w:val="00791DD0"/>
    <w:rsid w:val="00793288"/>
    <w:rsid w:val="00794BB8"/>
    <w:rsid w:val="007A26CD"/>
    <w:rsid w:val="007A5E91"/>
    <w:rsid w:val="007A75F7"/>
    <w:rsid w:val="007B03D0"/>
    <w:rsid w:val="007B1288"/>
    <w:rsid w:val="007B43C1"/>
    <w:rsid w:val="007B5C66"/>
    <w:rsid w:val="007C0748"/>
    <w:rsid w:val="007C0D78"/>
    <w:rsid w:val="007C1398"/>
    <w:rsid w:val="007C4D7B"/>
    <w:rsid w:val="007C5FAF"/>
    <w:rsid w:val="007C6004"/>
    <w:rsid w:val="007C648E"/>
    <w:rsid w:val="007C665C"/>
    <w:rsid w:val="007E1881"/>
    <w:rsid w:val="007E2BB3"/>
    <w:rsid w:val="007E3D8D"/>
    <w:rsid w:val="007E7EAE"/>
    <w:rsid w:val="007F0990"/>
    <w:rsid w:val="007F1567"/>
    <w:rsid w:val="007F1E6F"/>
    <w:rsid w:val="007F6634"/>
    <w:rsid w:val="007F791F"/>
    <w:rsid w:val="0080341B"/>
    <w:rsid w:val="008102D2"/>
    <w:rsid w:val="00812846"/>
    <w:rsid w:val="00814AE6"/>
    <w:rsid w:val="0081572F"/>
    <w:rsid w:val="00820B55"/>
    <w:rsid w:val="00821C98"/>
    <w:rsid w:val="008222AA"/>
    <w:rsid w:val="008246F3"/>
    <w:rsid w:val="00826BB7"/>
    <w:rsid w:val="008319A0"/>
    <w:rsid w:val="0083783A"/>
    <w:rsid w:val="0084202E"/>
    <w:rsid w:val="0084658D"/>
    <w:rsid w:val="008502D9"/>
    <w:rsid w:val="008502ED"/>
    <w:rsid w:val="00850856"/>
    <w:rsid w:val="0085126A"/>
    <w:rsid w:val="00852757"/>
    <w:rsid w:val="00860E2B"/>
    <w:rsid w:val="00861610"/>
    <w:rsid w:val="0086542B"/>
    <w:rsid w:val="00865487"/>
    <w:rsid w:val="00865E81"/>
    <w:rsid w:val="00875EE5"/>
    <w:rsid w:val="00876F1F"/>
    <w:rsid w:val="0088072E"/>
    <w:rsid w:val="00880ABF"/>
    <w:rsid w:val="00880CA4"/>
    <w:rsid w:val="00887E2D"/>
    <w:rsid w:val="008941FE"/>
    <w:rsid w:val="00894FC7"/>
    <w:rsid w:val="00897277"/>
    <w:rsid w:val="008A0616"/>
    <w:rsid w:val="008A4F33"/>
    <w:rsid w:val="008A694C"/>
    <w:rsid w:val="008A766C"/>
    <w:rsid w:val="008A7F8B"/>
    <w:rsid w:val="008B5246"/>
    <w:rsid w:val="008C0127"/>
    <w:rsid w:val="008C2F7D"/>
    <w:rsid w:val="008C7C6D"/>
    <w:rsid w:val="008C7EA2"/>
    <w:rsid w:val="008D2414"/>
    <w:rsid w:val="008D584D"/>
    <w:rsid w:val="008D68C0"/>
    <w:rsid w:val="008E46C1"/>
    <w:rsid w:val="008E5AC9"/>
    <w:rsid w:val="008F0D8A"/>
    <w:rsid w:val="00900DC5"/>
    <w:rsid w:val="009016E5"/>
    <w:rsid w:val="009053C8"/>
    <w:rsid w:val="00910FC3"/>
    <w:rsid w:val="0091130C"/>
    <w:rsid w:val="00915967"/>
    <w:rsid w:val="0092368E"/>
    <w:rsid w:val="0092557B"/>
    <w:rsid w:val="009274D0"/>
    <w:rsid w:val="0093025A"/>
    <w:rsid w:val="009303AD"/>
    <w:rsid w:val="00932ABA"/>
    <w:rsid w:val="0093345C"/>
    <w:rsid w:val="009368EC"/>
    <w:rsid w:val="009401D2"/>
    <w:rsid w:val="00940272"/>
    <w:rsid w:val="00940D86"/>
    <w:rsid w:val="0094369E"/>
    <w:rsid w:val="009508BE"/>
    <w:rsid w:val="00953E03"/>
    <w:rsid w:val="00954FC7"/>
    <w:rsid w:val="009601D1"/>
    <w:rsid w:val="0096056B"/>
    <w:rsid w:val="00964A8F"/>
    <w:rsid w:val="00966B69"/>
    <w:rsid w:val="009727C6"/>
    <w:rsid w:val="009855C4"/>
    <w:rsid w:val="00987A29"/>
    <w:rsid w:val="00990BBD"/>
    <w:rsid w:val="009910B2"/>
    <w:rsid w:val="00991173"/>
    <w:rsid w:val="00991E7A"/>
    <w:rsid w:val="00991E90"/>
    <w:rsid w:val="009947AD"/>
    <w:rsid w:val="00996213"/>
    <w:rsid w:val="00997974"/>
    <w:rsid w:val="009A0079"/>
    <w:rsid w:val="009A05F9"/>
    <w:rsid w:val="009A1356"/>
    <w:rsid w:val="009B3312"/>
    <w:rsid w:val="009B3636"/>
    <w:rsid w:val="009B4324"/>
    <w:rsid w:val="009B7371"/>
    <w:rsid w:val="009B78E2"/>
    <w:rsid w:val="009B7ED9"/>
    <w:rsid w:val="009C1DC2"/>
    <w:rsid w:val="009C5B5A"/>
    <w:rsid w:val="009C664C"/>
    <w:rsid w:val="009C6DEE"/>
    <w:rsid w:val="009C708D"/>
    <w:rsid w:val="009D2AAB"/>
    <w:rsid w:val="009D56B9"/>
    <w:rsid w:val="009E341B"/>
    <w:rsid w:val="009E459E"/>
    <w:rsid w:val="009E7818"/>
    <w:rsid w:val="009E78E0"/>
    <w:rsid w:val="009F0172"/>
    <w:rsid w:val="009F0227"/>
    <w:rsid w:val="009F11A4"/>
    <w:rsid w:val="009F1883"/>
    <w:rsid w:val="009F27C6"/>
    <w:rsid w:val="009F4BF2"/>
    <w:rsid w:val="00A069D4"/>
    <w:rsid w:val="00A07BC1"/>
    <w:rsid w:val="00A11C8D"/>
    <w:rsid w:val="00A207BB"/>
    <w:rsid w:val="00A24879"/>
    <w:rsid w:val="00A26AD4"/>
    <w:rsid w:val="00A279A0"/>
    <w:rsid w:val="00A3182F"/>
    <w:rsid w:val="00A32B29"/>
    <w:rsid w:val="00A33D37"/>
    <w:rsid w:val="00A34581"/>
    <w:rsid w:val="00A363A8"/>
    <w:rsid w:val="00A43FD7"/>
    <w:rsid w:val="00A44EAB"/>
    <w:rsid w:val="00A45135"/>
    <w:rsid w:val="00A45C59"/>
    <w:rsid w:val="00A50304"/>
    <w:rsid w:val="00A5180E"/>
    <w:rsid w:val="00A53B2B"/>
    <w:rsid w:val="00A544BC"/>
    <w:rsid w:val="00A55F6B"/>
    <w:rsid w:val="00A61927"/>
    <w:rsid w:val="00A63282"/>
    <w:rsid w:val="00A6583E"/>
    <w:rsid w:val="00A66FE3"/>
    <w:rsid w:val="00A675D1"/>
    <w:rsid w:val="00A700EB"/>
    <w:rsid w:val="00A70EE3"/>
    <w:rsid w:val="00A75D38"/>
    <w:rsid w:val="00A779D3"/>
    <w:rsid w:val="00A77B60"/>
    <w:rsid w:val="00A8263F"/>
    <w:rsid w:val="00A82C0A"/>
    <w:rsid w:val="00A8502E"/>
    <w:rsid w:val="00A86762"/>
    <w:rsid w:val="00A96519"/>
    <w:rsid w:val="00AA0235"/>
    <w:rsid w:val="00AA3F57"/>
    <w:rsid w:val="00AA4AC1"/>
    <w:rsid w:val="00AA6077"/>
    <w:rsid w:val="00AA6AB0"/>
    <w:rsid w:val="00AA7E7C"/>
    <w:rsid w:val="00AB2016"/>
    <w:rsid w:val="00AB2C63"/>
    <w:rsid w:val="00AB3001"/>
    <w:rsid w:val="00AB593A"/>
    <w:rsid w:val="00AB66E7"/>
    <w:rsid w:val="00AC1178"/>
    <w:rsid w:val="00AC347B"/>
    <w:rsid w:val="00AC6EDD"/>
    <w:rsid w:val="00AC7FE4"/>
    <w:rsid w:val="00AD0903"/>
    <w:rsid w:val="00AD1B53"/>
    <w:rsid w:val="00AD22F4"/>
    <w:rsid w:val="00AD34B9"/>
    <w:rsid w:val="00AE6176"/>
    <w:rsid w:val="00AF06A0"/>
    <w:rsid w:val="00AF32AE"/>
    <w:rsid w:val="00AF438D"/>
    <w:rsid w:val="00AF6C42"/>
    <w:rsid w:val="00AF6E1D"/>
    <w:rsid w:val="00B03C33"/>
    <w:rsid w:val="00B03D84"/>
    <w:rsid w:val="00B07D94"/>
    <w:rsid w:val="00B20148"/>
    <w:rsid w:val="00B21D36"/>
    <w:rsid w:val="00B22182"/>
    <w:rsid w:val="00B22E64"/>
    <w:rsid w:val="00B23F4C"/>
    <w:rsid w:val="00B27503"/>
    <w:rsid w:val="00B30C24"/>
    <w:rsid w:val="00B41328"/>
    <w:rsid w:val="00B4158B"/>
    <w:rsid w:val="00B43C30"/>
    <w:rsid w:val="00B460BB"/>
    <w:rsid w:val="00B47D67"/>
    <w:rsid w:val="00B51705"/>
    <w:rsid w:val="00B532A4"/>
    <w:rsid w:val="00B611C0"/>
    <w:rsid w:val="00B65305"/>
    <w:rsid w:val="00B67738"/>
    <w:rsid w:val="00B67A25"/>
    <w:rsid w:val="00B7096F"/>
    <w:rsid w:val="00B7274F"/>
    <w:rsid w:val="00B73A0E"/>
    <w:rsid w:val="00B74394"/>
    <w:rsid w:val="00B802DE"/>
    <w:rsid w:val="00B83362"/>
    <w:rsid w:val="00B83A24"/>
    <w:rsid w:val="00B869DB"/>
    <w:rsid w:val="00B86D75"/>
    <w:rsid w:val="00B90949"/>
    <w:rsid w:val="00B92E80"/>
    <w:rsid w:val="00B93FEF"/>
    <w:rsid w:val="00B9408D"/>
    <w:rsid w:val="00B954E2"/>
    <w:rsid w:val="00BA0898"/>
    <w:rsid w:val="00BA10F0"/>
    <w:rsid w:val="00BA3525"/>
    <w:rsid w:val="00BA5389"/>
    <w:rsid w:val="00BB06D9"/>
    <w:rsid w:val="00BB1492"/>
    <w:rsid w:val="00BB6809"/>
    <w:rsid w:val="00BC1900"/>
    <w:rsid w:val="00BC275A"/>
    <w:rsid w:val="00BC3A55"/>
    <w:rsid w:val="00BC58BC"/>
    <w:rsid w:val="00BD0C34"/>
    <w:rsid w:val="00BD21C1"/>
    <w:rsid w:val="00BD2EC7"/>
    <w:rsid w:val="00BD36CD"/>
    <w:rsid w:val="00BD40DA"/>
    <w:rsid w:val="00BE0126"/>
    <w:rsid w:val="00BE4307"/>
    <w:rsid w:val="00BE46AD"/>
    <w:rsid w:val="00BE5B2D"/>
    <w:rsid w:val="00BE7747"/>
    <w:rsid w:val="00BF18A9"/>
    <w:rsid w:val="00BF6291"/>
    <w:rsid w:val="00BF79B9"/>
    <w:rsid w:val="00C00DEC"/>
    <w:rsid w:val="00C0788B"/>
    <w:rsid w:val="00C07D9D"/>
    <w:rsid w:val="00C12FC6"/>
    <w:rsid w:val="00C164A4"/>
    <w:rsid w:val="00C22388"/>
    <w:rsid w:val="00C22834"/>
    <w:rsid w:val="00C311A5"/>
    <w:rsid w:val="00C33283"/>
    <w:rsid w:val="00C337A2"/>
    <w:rsid w:val="00C405F6"/>
    <w:rsid w:val="00C421B0"/>
    <w:rsid w:val="00C43294"/>
    <w:rsid w:val="00C46E54"/>
    <w:rsid w:val="00C4776F"/>
    <w:rsid w:val="00C514A3"/>
    <w:rsid w:val="00C5681E"/>
    <w:rsid w:val="00C56F77"/>
    <w:rsid w:val="00C60A28"/>
    <w:rsid w:val="00C626AD"/>
    <w:rsid w:val="00C6321A"/>
    <w:rsid w:val="00C6645A"/>
    <w:rsid w:val="00C66FEC"/>
    <w:rsid w:val="00C7120D"/>
    <w:rsid w:val="00C751ED"/>
    <w:rsid w:val="00C76C27"/>
    <w:rsid w:val="00C76D30"/>
    <w:rsid w:val="00C7763B"/>
    <w:rsid w:val="00C7BB51"/>
    <w:rsid w:val="00C81C64"/>
    <w:rsid w:val="00C84656"/>
    <w:rsid w:val="00C84D0E"/>
    <w:rsid w:val="00C85E7D"/>
    <w:rsid w:val="00C861B7"/>
    <w:rsid w:val="00C86391"/>
    <w:rsid w:val="00C91AC1"/>
    <w:rsid w:val="00C94AF4"/>
    <w:rsid w:val="00CA0D29"/>
    <w:rsid w:val="00CA1761"/>
    <w:rsid w:val="00CA2BEA"/>
    <w:rsid w:val="00CA40B4"/>
    <w:rsid w:val="00CA4C4E"/>
    <w:rsid w:val="00CA72F5"/>
    <w:rsid w:val="00CB1074"/>
    <w:rsid w:val="00CB62E1"/>
    <w:rsid w:val="00CC028A"/>
    <w:rsid w:val="00CC135E"/>
    <w:rsid w:val="00CC382A"/>
    <w:rsid w:val="00CC6072"/>
    <w:rsid w:val="00CC70DF"/>
    <w:rsid w:val="00CD3469"/>
    <w:rsid w:val="00CD542E"/>
    <w:rsid w:val="00CD685E"/>
    <w:rsid w:val="00CE2260"/>
    <w:rsid w:val="00CE233D"/>
    <w:rsid w:val="00CE311F"/>
    <w:rsid w:val="00CE4D7E"/>
    <w:rsid w:val="00CE5194"/>
    <w:rsid w:val="00CE5925"/>
    <w:rsid w:val="00CF141D"/>
    <w:rsid w:val="00CF2E31"/>
    <w:rsid w:val="00CF3A72"/>
    <w:rsid w:val="00CF3B8B"/>
    <w:rsid w:val="00CF5957"/>
    <w:rsid w:val="00D03208"/>
    <w:rsid w:val="00D12775"/>
    <w:rsid w:val="00D1599B"/>
    <w:rsid w:val="00D17A40"/>
    <w:rsid w:val="00D21F5D"/>
    <w:rsid w:val="00D31E80"/>
    <w:rsid w:val="00D32429"/>
    <w:rsid w:val="00D3330D"/>
    <w:rsid w:val="00D333B0"/>
    <w:rsid w:val="00D34210"/>
    <w:rsid w:val="00D40992"/>
    <w:rsid w:val="00D43362"/>
    <w:rsid w:val="00D44A52"/>
    <w:rsid w:val="00D454E5"/>
    <w:rsid w:val="00D52841"/>
    <w:rsid w:val="00D541C9"/>
    <w:rsid w:val="00D638D3"/>
    <w:rsid w:val="00D646FA"/>
    <w:rsid w:val="00D66872"/>
    <w:rsid w:val="00D70F2E"/>
    <w:rsid w:val="00D725C1"/>
    <w:rsid w:val="00D8476A"/>
    <w:rsid w:val="00D87E9C"/>
    <w:rsid w:val="00D90CEB"/>
    <w:rsid w:val="00D9197A"/>
    <w:rsid w:val="00D922A4"/>
    <w:rsid w:val="00D924C1"/>
    <w:rsid w:val="00D967FD"/>
    <w:rsid w:val="00D9720D"/>
    <w:rsid w:val="00DA38F8"/>
    <w:rsid w:val="00DA3A0E"/>
    <w:rsid w:val="00DA45AF"/>
    <w:rsid w:val="00DA488F"/>
    <w:rsid w:val="00DA49D0"/>
    <w:rsid w:val="00DB0F56"/>
    <w:rsid w:val="00DB32C6"/>
    <w:rsid w:val="00DB3698"/>
    <w:rsid w:val="00DB49AA"/>
    <w:rsid w:val="00DB4B45"/>
    <w:rsid w:val="00DB6570"/>
    <w:rsid w:val="00DB6F2B"/>
    <w:rsid w:val="00DC13DE"/>
    <w:rsid w:val="00DC2F7E"/>
    <w:rsid w:val="00DC37F8"/>
    <w:rsid w:val="00DC3CF4"/>
    <w:rsid w:val="00DC4506"/>
    <w:rsid w:val="00DE0A4B"/>
    <w:rsid w:val="00DE1107"/>
    <w:rsid w:val="00DE187A"/>
    <w:rsid w:val="00DE5DC0"/>
    <w:rsid w:val="00DE754A"/>
    <w:rsid w:val="00DF0F4E"/>
    <w:rsid w:val="00DF2EB3"/>
    <w:rsid w:val="00DF4BAB"/>
    <w:rsid w:val="00E0124C"/>
    <w:rsid w:val="00E03437"/>
    <w:rsid w:val="00E04CF4"/>
    <w:rsid w:val="00E065A2"/>
    <w:rsid w:val="00E11FD7"/>
    <w:rsid w:val="00E12692"/>
    <w:rsid w:val="00E13FAF"/>
    <w:rsid w:val="00E1442A"/>
    <w:rsid w:val="00E14C39"/>
    <w:rsid w:val="00E21183"/>
    <w:rsid w:val="00E2204C"/>
    <w:rsid w:val="00E2743B"/>
    <w:rsid w:val="00E30896"/>
    <w:rsid w:val="00E32149"/>
    <w:rsid w:val="00E34D34"/>
    <w:rsid w:val="00E35536"/>
    <w:rsid w:val="00E41882"/>
    <w:rsid w:val="00E4748B"/>
    <w:rsid w:val="00E5287C"/>
    <w:rsid w:val="00E5308D"/>
    <w:rsid w:val="00E55628"/>
    <w:rsid w:val="00E569A6"/>
    <w:rsid w:val="00E60AD8"/>
    <w:rsid w:val="00E63D55"/>
    <w:rsid w:val="00E655C0"/>
    <w:rsid w:val="00E65AD2"/>
    <w:rsid w:val="00E65EC7"/>
    <w:rsid w:val="00E67D8F"/>
    <w:rsid w:val="00E7350A"/>
    <w:rsid w:val="00E74697"/>
    <w:rsid w:val="00E74AB2"/>
    <w:rsid w:val="00E835BF"/>
    <w:rsid w:val="00E85C9A"/>
    <w:rsid w:val="00E86432"/>
    <w:rsid w:val="00E86933"/>
    <w:rsid w:val="00E92374"/>
    <w:rsid w:val="00E95C6A"/>
    <w:rsid w:val="00EA602D"/>
    <w:rsid w:val="00EA7144"/>
    <w:rsid w:val="00EB0D19"/>
    <w:rsid w:val="00EB0E8B"/>
    <w:rsid w:val="00EB5576"/>
    <w:rsid w:val="00EB68FB"/>
    <w:rsid w:val="00EB6B64"/>
    <w:rsid w:val="00EB6DA7"/>
    <w:rsid w:val="00EC6399"/>
    <w:rsid w:val="00EC64F4"/>
    <w:rsid w:val="00EC7C16"/>
    <w:rsid w:val="00EC7C86"/>
    <w:rsid w:val="00ED4D8D"/>
    <w:rsid w:val="00ED6465"/>
    <w:rsid w:val="00EE180F"/>
    <w:rsid w:val="00EE7D49"/>
    <w:rsid w:val="00EF0F95"/>
    <w:rsid w:val="00EF1C0E"/>
    <w:rsid w:val="00EF2229"/>
    <w:rsid w:val="00EF3F19"/>
    <w:rsid w:val="00EF3F96"/>
    <w:rsid w:val="00EF4B5C"/>
    <w:rsid w:val="00EF5750"/>
    <w:rsid w:val="00EF6C37"/>
    <w:rsid w:val="00F05124"/>
    <w:rsid w:val="00F10A93"/>
    <w:rsid w:val="00F1150A"/>
    <w:rsid w:val="00F118D3"/>
    <w:rsid w:val="00F11CE0"/>
    <w:rsid w:val="00F13EEC"/>
    <w:rsid w:val="00F150D6"/>
    <w:rsid w:val="00F2163D"/>
    <w:rsid w:val="00F22F47"/>
    <w:rsid w:val="00F24E47"/>
    <w:rsid w:val="00F3175C"/>
    <w:rsid w:val="00F32BEE"/>
    <w:rsid w:val="00F34157"/>
    <w:rsid w:val="00F34E66"/>
    <w:rsid w:val="00F411A9"/>
    <w:rsid w:val="00F45499"/>
    <w:rsid w:val="00F470E2"/>
    <w:rsid w:val="00F501B8"/>
    <w:rsid w:val="00F51084"/>
    <w:rsid w:val="00F53FD0"/>
    <w:rsid w:val="00F54981"/>
    <w:rsid w:val="00F54AF6"/>
    <w:rsid w:val="00F57D6C"/>
    <w:rsid w:val="00F65FE6"/>
    <w:rsid w:val="00F66700"/>
    <w:rsid w:val="00F708DD"/>
    <w:rsid w:val="00F70F5B"/>
    <w:rsid w:val="00F74949"/>
    <w:rsid w:val="00F77663"/>
    <w:rsid w:val="00F82B2D"/>
    <w:rsid w:val="00F834B0"/>
    <w:rsid w:val="00F835B1"/>
    <w:rsid w:val="00F867BD"/>
    <w:rsid w:val="00F87540"/>
    <w:rsid w:val="00F878FE"/>
    <w:rsid w:val="00F87D45"/>
    <w:rsid w:val="00FA2297"/>
    <w:rsid w:val="00FA6AEE"/>
    <w:rsid w:val="00FB2AE3"/>
    <w:rsid w:val="00FB3E72"/>
    <w:rsid w:val="00FB5202"/>
    <w:rsid w:val="00FC7FA1"/>
    <w:rsid w:val="00FD1BAF"/>
    <w:rsid w:val="00FD47DE"/>
    <w:rsid w:val="00FD5828"/>
    <w:rsid w:val="00FE0ACE"/>
    <w:rsid w:val="00FE5A16"/>
    <w:rsid w:val="00FF0640"/>
    <w:rsid w:val="00FF1B2E"/>
    <w:rsid w:val="00FF4FC2"/>
    <w:rsid w:val="00FF7839"/>
    <w:rsid w:val="01143C98"/>
    <w:rsid w:val="01480CDD"/>
    <w:rsid w:val="023C3C5A"/>
    <w:rsid w:val="0273380A"/>
    <w:rsid w:val="027C7108"/>
    <w:rsid w:val="02C5DAB8"/>
    <w:rsid w:val="02E36ED8"/>
    <w:rsid w:val="02FB0088"/>
    <w:rsid w:val="03078EB8"/>
    <w:rsid w:val="033EEE44"/>
    <w:rsid w:val="03D6E8A2"/>
    <w:rsid w:val="03F02269"/>
    <w:rsid w:val="04B42AED"/>
    <w:rsid w:val="04C00772"/>
    <w:rsid w:val="0544D842"/>
    <w:rsid w:val="054D9BC9"/>
    <w:rsid w:val="055A84A7"/>
    <w:rsid w:val="0675EBAC"/>
    <w:rsid w:val="067EDE52"/>
    <w:rsid w:val="06939C67"/>
    <w:rsid w:val="0716107F"/>
    <w:rsid w:val="073C10F2"/>
    <w:rsid w:val="07B70E3A"/>
    <w:rsid w:val="0967F045"/>
    <w:rsid w:val="09AF7848"/>
    <w:rsid w:val="09E55265"/>
    <w:rsid w:val="0A8DC69D"/>
    <w:rsid w:val="0AA429AA"/>
    <w:rsid w:val="0AB437DD"/>
    <w:rsid w:val="0B4AB908"/>
    <w:rsid w:val="0C0689C9"/>
    <w:rsid w:val="0C375A8C"/>
    <w:rsid w:val="0CE1B2DC"/>
    <w:rsid w:val="0CF5A5B1"/>
    <w:rsid w:val="0CFD088C"/>
    <w:rsid w:val="0D45F3D6"/>
    <w:rsid w:val="0D71D7CA"/>
    <w:rsid w:val="0E173F86"/>
    <w:rsid w:val="0E638CE5"/>
    <w:rsid w:val="0EB74D7C"/>
    <w:rsid w:val="0EFE423D"/>
    <w:rsid w:val="0F406E00"/>
    <w:rsid w:val="0F56154A"/>
    <w:rsid w:val="0FC577AA"/>
    <w:rsid w:val="0FE4A7DB"/>
    <w:rsid w:val="10DA0484"/>
    <w:rsid w:val="111C7FB3"/>
    <w:rsid w:val="11328421"/>
    <w:rsid w:val="1177F7A1"/>
    <w:rsid w:val="119161FC"/>
    <w:rsid w:val="11AB00C7"/>
    <w:rsid w:val="12270BBC"/>
    <w:rsid w:val="125A04A5"/>
    <w:rsid w:val="128F88A2"/>
    <w:rsid w:val="12FE6E11"/>
    <w:rsid w:val="1303F72F"/>
    <w:rsid w:val="131F4226"/>
    <w:rsid w:val="1338F4A9"/>
    <w:rsid w:val="133FE476"/>
    <w:rsid w:val="1343CDAA"/>
    <w:rsid w:val="135F36C8"/>
    <w:rsid w:val="138C607B"/>
    <w:rsid w:val="13C4EE37"/>
    <w:rsid w:val="140AC27A"/>
    <w:rsid w:val="14586E01"/>
    <w:rsid w:val="14B91170"/>
    <w:rsid w:val="14FB3628"/>
    <w:rsid w:val="15264695"/>
    <w:rsid w:val="1541AD3D"/>
    <w:rsid w:val="1573F8C6"/>
    <w:rsid w:val="1585F26C"/>
    <w:rsid w:val="15DA03BB"/>
    <w:rsid w:val="1681FD90"/>
    <w:rsid w:val="16B851FF"/>
    <w:rsid w:val="16CB540D"/>
    <w:rsid w:val="16CC60B6"/>
    <w:rsid w:val="16CDAE11"/>
    <w:rsid w:val="16FBA912"/>
    <w:rsid w:val="17B3ADF2"/>
    <w:rsid w:val="17BC1CEF"/>
    <w:rsid w:val="17BDE43A"/>
    <w:rsid w:val="17D28E70"/>
    <w:rsid w:val="17F6B699"/>
    <w:rsid w:val="17F84B29"/>
    <w:rsid w:val="18198E1B"/>
    <w:rsid w:val="185255DD"/>
    <w:rsid w:val="1897D48A"/>
    <w:rsid w:val="18A14BB3"/>
    <w:rsid w:val="18FF2BA3"/>
    <w:rsid w:val="19744EFA"/>
    <w:rsid w:val="198E4C75"/>
    <w:rsid w:val="1998388B"/>
    <w:rsid w:val="1A2E47F6"/>
    <w:rsid w:val="1A3BB248"/>
    <w:rsid w:val="1A727F0F"/>
    <w:rsid w:val="1AAE54A0"/>
    <w:rsid w:val="1AB22B86"/>
    <w:rsid w:val="1AE38602"/>
    <w:rsid w:val="1AEA91A4"/>
    <w:rsid w:val="1AF67B23"/>
    <w:rsid w:val="1B1C3DDC"/>
    <w:rsid w:val="1B53EB46"/>
    <w:rsid w:val="1B77BA12"/>
    <w:rsid w:val="1BD1BE17"/>
    <w:rsid w:val="1C4BECA9"/>
    <w:rsid w:val="1C894BE0"/>
    <w:rsid w:val="1D3B9BAF"/>
    <w:rsid w:val="1D3BF963"/>
    <w:rsid w:val="1D74A91F"/>
    <w:rsid w:val="1DBA1F29"/>
    <w:rsid w:val="1E1C336B"/>
    <w:rsid w:val="1EEBBEEB"/>
    <w:rsid w:val="1F12101B"/>
    <w:rsid w:val="1F18C58E"/>
    <w:rsid w:val="1FF90864"/>
    <w:rsid w:val="209F8879"/>
    <w:rsid w:val="20A71637"/>
    <w:rsid w:val="20D7BB29"/>
    <w:rsid w:val="20E7BFF9"/>
    <w:rsid w:val="2100DFC0"/>
    <w:rsid w:val="211A4626"/>
    <w:rsid w:val="21332F7C"/>
    <w:rsid w:val="2157395A"/>
    <w:rsid w:val="218A2930"/>
    <w:rsid w:val="21C88881"/>
    <w:rsid w:val="21D20082"/>
    <w:rsid w:val="2207E9AB"/>
    <w:rsid w:val="2228A9B0"/>
    <w:rsid w:val="2273610C"/>
    <w:rsid w:val="2309ED25"/>
    <w:rsid w:val="230AF1CD"/>
    <w:rsid w:val="2326E15A"/>
    <w:rsid w:val="2336B3A1"/>
    <w:rsid w:val="237E8637"/>
    <w:rsid w:val="24918D75"/>
    <w:rsid w:val="24E94967"/>
    <w:rsid w:val="24FB9E95"/>
    <w:rsid w:val="2514CF72"/>
    <w:rsid w:val="255CF12B"/>
    <w:rsid w:val="25FBD2BE"/>
    <w:rsid w:val="26135FE2"/>
    <w:rsid w:val="26EFCF73"/>
    <w:rsid w:val="27431B5A"/>
    <w:rsid w:val="27675D7A"/>
    <w:rsid w:val="278769EA"/>
    <w:rsid w:val="281300AE"/>
    <w:rsid w:val="2846B5A0"/>
    <w:rsid w:val="285EECA8"/>
    <w:rsid w:val="2867F2CF"/>
    <w:rsid w:val="2868565C"/>
    <w:rsid w:val="28CC94C2"/>
    <w:rsid w:val="28E777B8"/>
    <w:rsid w:val="291C7785"/>
    <w:rsid w:val="29857DD4"/>
    <w:rsid w:val="29CAA28B"/>
    <w:rsid w:val="2A25790E"/>
    <w:rsid w:val="2A7B1359"/>
    <w:rsid w:val="2A8C023F"/>
    <w:rsid w:val="2A8D1ED2"/>
    <w:rsid w:val="2ABADF91"/>
    <w:rsid w:val="2B5C2CE6"/>
    <w:rsid w:val="2B5EEDD6"/>
    <w:rsid w:val="2B7081B4"/>
    <w:rsid w:val="2B9DEEAE"/>
    <w:rsid w:val="2BB418D4"/>
    <w:rsid w:val="2BEBBAFC"/>
    <w:rsid w:val="2BEEF92E"/>
    <w:rsid w:val="2C14E1C1"/>
    <w:rsid w:val="2C6248D7"/>
    <w:rsid w:val="2C8F5349"/>
    <w:rsid w:val="2C9F6209"/>
    <w:rsid w:val="2CA10B0C"/>
    <w:rsid w:val="2CC3C136"/>
    <w:rsid w:val="2CE7A7B6"/>
    <w:rsid w:val="2D3F891D"/>
    <w:rsid w:val="2D540946"/>
    <w:rsid w:val="2DB36741"/>
    <w:rsid w:val="2E56A6F4"/>
    <w:rsid w:val="2E803C70"/>
    <w:rsid w:val="2EBF4920"/>
    <w:rsid w:val="2EEE9866"/>
    <w:rsid w:val="2F0071B9"/>
    <w:rsid w:val="2F1E496A"/>
    <w:rsid w:val="2F494811"/>
    <w:rsid w:val="2F4A0765"/>
    <w:rsid w:val="2F84465D"/>
    <w:rsid w:val="3025B244"/>
    <w:rsid w:val="30C0D590"/>
    <w:rsid w:val="31629FFD"/>
    <w:rsid w:val="31D0E35B"/>
    <w:rsid w:val="325DBE27"/>
    <w:rsid w:val="32B0D490"/>
    <w:rsid w:val="32B11D5D"/>
    <w:rsid w:val="3366DD88"/>
    <w:rsid w:val="338D63C0"/>
    <w:rsid w:val="33AC1056"/>
    <w:rsid w:val="340E5D40"/>
    <w:rsid w:val="34CD3575"/>
    <w:rsid w:val="34DC66D5"/>
    <w:rsid w:val="34DE8472"/>
    <w:rsid w:val="34F5F21F"/>
    <w:rsid w:val="350B8370"/>
    <w:rsid w:val="35418BE3"/>
    <w:rsid w:val="35472D94"/>
    <w:rsid w:val="35F34B0B"/>
    <w:rsid w:val="3628089E"/>
    <w:rsid w:val="36AEE8EE"/>
    <w:rsid w:val="36B44283"/>
    <w:rsid w:val="36BD3BEF"/>
    <w:rsid w:val="36CA9735"/>
    <w:rsid w:val="3739B602"/>
    <w:rsid w:val="393FCBC8"/>
    <w:rsid w:val="3947607A"/>
    <w:rsid w:val="3A2CA215"/>
    <w:rsid w:val="3AA617C8"/>
    <w:rsid w:val="3AC82111"/>
    <w:rsid w:val="3ADCC2B3"/>
    <w:rsid w:val="3AF2A3BE"/>
    <w:rsid w:val="3B16744E"/>
    <w:rsid w:val="3B4C8C12"/>
    <w:rsid w:val="3B5CB085"/>
    <w:rsid w:val="3BFCA912"/>
    <w:rsid w:val="3D0654C3"/>
    <w:rsid w:val="3D1A3827"/>
    <w:rsid w:val="3D48205A"/>
    <w:rsid w:val="3DC12885"/>
    <w:rsid w:val="3DC5AB01"/>
    <w:rsid w:val="3DE70ABC"/>
    <w:rsid w:val="3E2423D1"/>
    <w:rsid w:val="3E250346"/>
    <w:rsid w:val="3E267A58"/>
    <w:rsid w:val="3E337029"/>
    <w:rsid w:val="3E5C169A"/>
    <w:rsid w:val="3EBFD456"/>
    <w:rsid w:val="3F115EB3"/>
    <w:rsid w:val="3FA895F1"/>
    <w:rsid w:val="3FF1C6BA"/>
    <w:rsid w:val="40231E15"/>
    <w:rsid w:val="40340BBD"/>
    <w:rsid w:val="407CAD87"/>
    <w:rsid w:val="412A4867"/>
    <w:rsid w:val="4171D8D9"/>
    <w:rsid w:val="418C5D55"/>
    <w:rsid w:val="41F75D6D"/>
    <w:rsid w:val="4200B8E3"/>
    <w:rsid w:val="4215FB37"/>
    <w:rsid w:val="423E7164"/>
    <w:rsid w:val="427EA53D"/>
    <w:rsid w:val="42923922"/>
    <w:rsid w:val="42BAD3A6"/>
    <w:rsid w:val="42D5E20C"/>
    <w:rsid w:val="43213351"/>
    <w:rsid w:val="432C2201"/>
    <w:rsid w:val="432CFC50"/>
    <w:rsid w:val="4353DEF9"/>
    <w:rsid w:val="4374E3B3"/>
    <w:rsid w:val="438EEE61"/>
    <w:rsid w:val="43B1F2C6"/>
    <w:rsid w:val="43BAF817"/>
    <w:rsid w:val="44B1C25B"/>
    <w:rsid w:val="44BF5C3F"/>
    <w:rsid w:val="44C0DE8F"/>
    <w:rsid w:val="44E74356"/>
    <w:rsid w:val="454CB312"/>
    <w:rsid w:val="45DEAB2A"/>
    <w:rsid w:val="45EE7482"/>
    <w:rsid w:val="462E688A"/>
    <w:rsid w:val="4633DDDA"/>
    <w:rsid w:val="466BE761"/>
    <w:rsid w:val="46F692CD"/>
    <w:rsid w:val="474E9C83"/>
    <w:rsid w:val="475D77FE"/>
    <w:rsid w:val="47806B82"/>
    <w:rsid w:val="48601388"/>
    <w:rsid w:val="48609F20"/>
    <w:rsid w:val="488B3169"/>
    <w:rsid w:val="4897A068"/>
    <w:rsid w:val="48AF29BD"/>
    <w:rsid w:val="48EDB8D9"/>
    <w:rsid w:val="48FC9461"/>
    <w:rsid w:val="49239525"/>
    <w:rsid w:val="4975F4CA"/>
    <w:rsid w:val="4980667D"/>
    <w:rsid w:val="4984A784"/>
    <w:rsid w:val="4987DA55"/>
    <w:rsid w:val="498DB62A"/>
    <w:rsid w:val="49CD7C56"/>
    <w:rsid w:val="49EED4C8"/>
    <w:rsid w:val="49F094C9"/>
    <w:rsid w:val="4AA1DB20"/>
    <w:rsid w:val="4AA594E1"/>
    <w:rsid w:val="4AC3E7BE"/>
    <w:rsid w:val="4B2E1EEC"/>
    <w:rsid w:val="4C3401DC"/>
    <w:rsid w:val="4CACE0D9"/>
    <w:rsid w:val="4CC2ED82"/>
    <w:rsid w:val="4D05C0AD"/>
    <w:rsid w:val="4D06A5EA"/>
    <w:rsid w:val="4D1EE73F"/>
    <w:rsid w:val="4D651AB3"/>
    <w:rsid w:val="4D90C1FC"/>
    <w:rsid w:val="4DCE8894"/>
    <w:rsid w:val="4DEDB75D"/>
    <w:rsid w:val="4E00468E"/>
    <w:rsid w:val="4E758134"/>
    <w:rsid w:val="4EA2907C"/>
    <w:rsid w:val="4EB4B914"/>
    <w:rsid w:val="4EE4AEB7"/>
    <w:rsid w:val="4F09F457"/>
    <w:rsid w:val="4F220C36"/>
    <w:rsid w:val="4F7CB0DD"/>
    <w:rsid w:val="4F8C4D9E"/>
    <w:rsid w:val="51BAF415"/>
    <w:rsid w:val="5290EF53"/>
    <w:rsid w:val="533DB369"/>
    <w:rsid w:val="53837329"/>
    <w:rsid w:val="53966E77"/>
    <w:rsid w:val="53A7C6DA"/>
    <w:rsid w:val="53C06698"/>
    <w:rsid w:val="53C0A6D6"/>
    <w:rsid w:val="53D72C92"/>
    <w:rsid w:val="544C197A"/>
    <w:rsid w:val="550B1A29"/>
    <w:rsid w:val="555499C1"/>
    <w:rsid w:val="55A358DF"/>
    <w:rsid w:val="55B81DCA"/>
    <w:rsid w:val="55BB7C70"/>
    <w:rsid w:val="55C8B582"/>
    <w:rsid w:val="55EE0DE8"/>
    <w:rsid w:val="56231542"/>
    <w:rsid w:val="5634F4E0"/>
    <w:rsid w:val="564053F3"/>
    <w:rsid w:val="567037DC"/>
    <w:rsid w:val="56A23823"/>
    <w:rsid w:val="56BC0586"/>
    <w:rsid w:val="575747CD"/>
    <w:rsid w:val="579862D0"/>
    <w:rsid w:val="57A3F1E4"/>
    <w:rsid w:val="57AEBDDA"/>
    <w:rsid w:val="5832FCBF"/>
    <w:rsid w:val="583BBC1C"/>
    <w:rsid w:val="584FA711"/>
    <w:rsid w:val="585E018B"/>
    <w:rsid w:val="58A1DA46"/>
    <w:rsid w:val="58BF4D70"/>
    <w:rsid w:val="58C13154"/>
    <w:rsid w:val="5942CC44"/>
    <w:rsid w:val="59BB01AB"/>
    <w:rsid w:val="59F44F12"/>
    <w:rsid w:val="5AFBDFF6"/>
    <w:rsid w:val="5AFFF898"/>
    <w:rsid w:val="5B07F7FD"/>
    <w:rsid w:val="5BDEC453"/>
    <w:rsid w:val="5BF7801A"/>
    <w:rsid w:val="5C042F31"/>
    <w:rsid w:val="5CEA670B"/>
    <w:rsid w:val="5D217552"/>
    <w:rsid w:val="5D59E558"/>
    <w:rsid w:val="5D60A524"/>
    <w:rsid w:val="5D6B10C2"/>
    <w:rsid w:val="5DD211FA"/>
    <w:rsid w:val="5DF78855"/>
    <w:rsid w:val="5DF9D36A"/>
    <w:rsid w:val="5E0E0F80"/>
    <w:rsid w:val="5E14FFFD"/>
    <w:rsid w:val="5E5B85CA"/>
    <w:rsid w:val="5E5EF206"/>
    <w:rsid w:val="5E776C64"/>
    <w:rsid w:val="5E8790FD"/>
    <w:rsid w:val="5EC921D2"/>
    <w:rsid w:val="5EF17BFF"/>
    <w:rsid w:val="5F30D957"/>
    <w:rsid w:val="5FDBF4EA"/>
    <w:rsid w:val="5FFBD657"/>
    <w:rsid w:val="5FFE0D20"/>
    <w:rsid w:val="600654A9"/>
    <w:rsid w:val="600B3F54"/>
    <w:rsid w:val="60221678"/>
    <w:rsid w:val="603D8D81"/>
    <w:rsid w:val="6050AE58"/>
    <w:rsid w:val="61262DFB"/>
    <w:rsid w:val="614A02DD"/>
    <w:rsid w:val="615EA93B"/>
    <w:rsid w:val="61E2B56E"/>
    <w:rsid w:val="6248217D"/>
    <w:rsid w:val="62BA4269"/>
    <w:rsid w:val="62BCB11F"/>
    <w:rsid w:val="62D7CE36"/>
    <w:rsid w:val="631B3F70"/>
    <w:rsid w:val="63332916"/>
    <w:rsid w:val="6338EFE4"/>
    <w:rsid w:val="63896061"/>
    <w:rsid w:val="63A1B5B0"/>
    <w:rsid w:val="645CC334"/>
    <w:rsid w:val="647744F7"/>
    <w:rsid w:val="648B63EA"/>
    <w:rsid w:val="64C58911"/>
    <w:rsid w:val="64E5FD0A"/>
    <w:rsid w:val="653BC8EB"/>
    <w:rsid w:val="65577FF1"/>
    <w:rsid w:val="65C0DB41"/>
    <w:rsid w:val="65DF1CD2"/>
    <w:rsid w:val="662260DE"/>
    <w:rsid w:val="667660A3"/>
    <w:rsid w:val="672A5F50"/>
    <w:rsid w:val="675DDC06"/>
    <w:rsid w:val="6860F54E"/>
    <w:rsid w:val="689BB9BC"/>
    <w:rsid w:val="68ABE215"/>
    <w:rsid w:val="68B477B6"/>
    <w:rsid w:val="68BAD2FC"/>
    <w:rsid w:val="68BAE951"/>
    <w:rsid w:val="68BBECB4"/>
    <w:rsid w:val="68E9F858"/>
    <w:rsid w:val="698BE1E9"/>
    <w:rsid w:val="69E68566"/>
    <w:rsid w:val="6A3A884E"/>
    <w:rsid w:val="6B5945B5"/>
    <w:rsid w:val="6BD09DC2"/>
    <w:rsid w:val="6CAB5764"/>
    <w:rsid w:val="6CDF3437"/>
    <w:rsid w:val="6D0F21CF"/>
    <w:rsid w:val="6D7BB294"/>
    <w:rsid w:val="6D90CC4B"/>
    <w:rsid w:val="6D9E8928"/>
    <w:rsid w:val="6DCF65BF"/>
    <w:rsid w:val="6E8BDE75"/>
    <w:rsid w:val="6E946AC8"/>
    <w:rsid w:val="6EAF85E1"/>
    <w:rsid w:val="6EC4D116"/>
    <w:rsid w:val="6FE35200"/>
    <w:rsid w:val="7002CE3C"/>
    <w:rsid w:val="702340CE"/>
    <w:rsid w:val="707CC01D"/>
    <w:rsid w:val="708AECE7"/>
    <w:rsid w:val="70A2CDB0"/>
    <w:rsid w:val="70B6D02C"/>
    <w:rsid w:val="70BF2417"/>
    <w:rsid w:val="70D1AD84"/>
    <w:rsid w:val="720D529C"/>
    <w:rsid w:val="723D73EA"/>
    <w:rsid w:val="727BA373"/>
    <w:rsid w:val="72DB63D7"/>
    <w:rsid w:val="737411CB"/>
    <w:rsid w:val="73C17073"/>
    <w:rsid w:val="73F2CF07"/>
    <w:rsid w:val="748694DC"/>
    <w:rsid w:val="748ADF21"/>
    <w:rsid w:val="74B19583"/>
    <w:rsid w:val="74DB3B7D"/>
    <w:rsid w:val="7503A21C"/>
    <w:rsid w:val="75157118"/>
    <w:rsid w:val="7518085F"/>
    <w:rsid w:val="752C7EB7"/>
    <w:rsid w:val="75382EE8"/>
    <w:rsid w:val="7592302F"/>
    <w:rsid w:val="759D6FE2"/>
    <w:rsid w:val="75CC1234"/>
    <w:rsid w:val="76037E73"/>
    <w:rsid w:val="7622C58F"/>
    <w:rsid w:val="7662E134"/>
    <w:rsid w:val="769A9945"/>
    <w:rsid w:val="76B7915B"/>
    <w:rsid w:val="772BCB04"/>
    <w:rsid w:val="77B8279A"/>
    <w:rsid w:val="78553047"/>
    <w:rsid w:val="786DF348"/>
    <w:rsid w:val="79054715"/>
    <w:rsid w:val="799DD4C5"/>
    <w:rsid w:val="79AEB100"/>
    <w:rsid w:val="7AA348D2"/>
    <w:rsid w:val="7BCE32C2"/>
    <w:rsid w:val="7C0AF10A"/>
    <w:rsid w:val="7C19EE52"/>
    <w:rsid w:val="7C238A33"/>
    <w:rsid w:val="7C380BC1"/>
    <w:rsid w:val="7CBDE0B9"/>
    <w:rsid w:val="7CCD4DC4"/>
    <w:rsid w:val="7D0CF493"/>
    <w:rsid w:val="7E1BE476"/>
    <w:rsid w:val="7ECC075B"/>
    <w:rsid w:val="7F154E21"/>
    <w:rsid w:val="7F244B4D"/>
    <w:rsid w:val="7F2ED767"/>
    <w:rsid w:val="7F7546E5"/>
    <w:rsid w:val="7F8EF44B"/>
    <w:rsid w:val="7FA6D2AD"/>
    <w:rsid w:val="7FD3B729"/>
    <w:rsid w:val="7FD9E66C"/>
    <w:rsid w:val="7FE9B3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5B33D"/>
  <w15:chartTrackingRefBased/>
  <w15:docId w15:val="{32680B86-137B-4B01-81F6-21E3D09F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Medium Shading 1 Accent 1" w:qFormat="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uiPriority="34"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qFormat="1"/>
    <w:lsdException w:name="Colorful Grid Accent 2"/>
    <w:lsdException w:name="Light Shading Accent 3"/>
    <w:lsdException w:name="Light List Accent 3"/>
    <w:lsdException w:name="Light Grid Accent 3" w:qFormat="1"/>
    <w:lsdException w:name="Medium Shading 1 Accent 3" w:qFormat="1"/>
    <w:lsdException w:name="Medium Shading 2 Accent 3" w:qFormat="1"/>
    <w:lsdException w:name="Medium List 1 Accent 3"/>
    <w:lsdException w:name="Medium List 2 Accent 3"/>
    <w:lsdException w:name="Medium Grid 1 Accent 3" w:uiPriority="1" w:qFormat="1"/>
    <w:lsdException w:name="Medium Grid 2 Accent 3" w:uiPriority="60"/>
    <w:lsdException w:name="Medium Grid 3 Accent 3" w:uiPriority="61"/>
    <w:lsdException w:name="Dark List Accent 3" w:uiPriority="62"/>
    <w:lsdException w:name="Colorful Shading Accent 3" w:uiPriority="63" w:qFormat="1"/>
    <w:lsdException w:name="Colorful List Accent 3" w:uiPriority="64" w:qFormat="1"/>
    <w:lsdException w:name="Colorful Grid Accent 3" w:uiPriority="65"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qFormat="1"/>
    <w:lsdException w:name="Medium Grid 1 Accent 4" w:uiPriority="73" w:qFormat="1"/>
    <w:lsdException w:name="Medium Grid 2 Accent 4" w:uiPriority="60" w:qFormat="1"/>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lsdException w:name="Light List Accent 5" w:uiPriority="34" w:qFormat="1"/>
    <w:lsdException w:name="Light Grid Accent 5" w:uiPriority="29" w:qFormat="1"/>
    <w:lsdException w:name="Medium Shading 1 Accent 5" w:uiPriority="30" w:qFormat="1"/>
    <w:lsdException w:name="Medium Shading 2 Accent 5" w:uiPriority="66"/>
    <w:lsdException w:name="Medium List 1 Accent 5" w:uiPriority="67"/>
    <w:lsdException w:name="Medium List 2 Accent 5" w:uiPriority="68"/>
    <w:lsdException w:name="Medium Grid 1 Accent 5" w:uiPriority="69"/>
    <w:lsdException w:name="Medium Grid 2 Accent 5" w:uiPriority="70"/>
    <w:lsdException w:name="Medium Grid 3 Accent 5" w:uiPriority="71"/>
    <w:lsdException w:name="Dark List Accent 5" w:uiPriority="72"/>
    <w:lsdException w:name="Colorful Shading Accent 5" w:uiPriority="73"/>
    <w:lsdException w:name="Colorful List Accent 5" w:uiPriority="60"/>
    <w:lsdException w:name="Colorful Grid Accent 5" w:uiPriority="61"/>
    <w:lsdException w:name="Light Shading Accent 6" w:uiPriority="62"/>
    <w:lsdException w:name="Light List Accent 6" w:uiPriority="63"/>
    <w:lsdException w:name="Light Grid Accent 6" w:uiPriority="64"/>
    <w:lsdException w:name="Medium Shading 1 Accent 6" w:uiPriority="65"/>
    <w:lsdException w:name="Medium Shading 2 Accent 6" w:uiPriority="66"/>
    <w:lsdException w:name="Medium List 1 Accent 6" w:uiPriority="67"/>
    <w:lsdException w:name="Medium List 2 Accent 6" w:uiPriority="68"/>
    <w:lsdException w:name="Medium Grid 1 Accent 6" w:uiPriority="69"/>
    <w:lsdException w:name="Medium Grid 2 Accent 6" w:uiPriority="70"/>
    <w:lsdException w:name="Medium Grid 3 Accent 6" w:uiPriority="71"/>
    <w:lsdException w:name="Dark List Accent 6" w:uiPriority="72"/>
    <w:lsdException w:name="Colorful Shading Accent 6" w:uiPriority="73"/>
    <w:lsdException w:name="Colorful List Accent 6" w:uiPriority="60"/>
    <w:lsdException w:name="Colorful Grid Accent 6" w:uiPriority="61"/>
    <w:lsdException w:name="Subtle Emphasis" w:uiPriority="62" w:qFormat="1"/>
    <w:lsdException w:name="Intense Emphasis" w:uiPriority="63" w:qFormat="1"/>
    <w:lsdException w:name="Subtle Reference" w:uiPriority="64" w:qFormat="1"/>
    <w:lsdException w:name="Intense Reference" w:uiPriority="65" w:qFormat="1"/>
    <w:lsdException w:name="Book Title" w:uiPriority="66" w:qFormat="1"/>
    <w:lsdException w:name="Bibliography" w:semiHidden="1" w:uiPriority="67" w:unhideWhenUsed="1"/>
    <w:lsdException w:name="TOC Heading" w:semiHidden="1" w:uiPriority="68" w:unhideWhenUsed="1" w:qFormat="1"/>
    <w:lsdException w:name="Plain Table 1" w:uiPriority="69"/>
    <w:lsdException w:name="Plain Table 2" w:uiPriority="70"/>
    <w:lsdException w:name="Plain Table 3" w:uiPriority="71" w:qFormat="1"/>
    <w:lsdException w:name="Plain Table 4" w:uiPriority="72" w:qFormat="1"/>
    <w:lsdException w:name="Plain Table 5" w:uiPriority="73" w:qFormat="1"/>
    <w:lsdException w:name="Grid Table Light" w:uiPriority="60" w:qFormat="1"/>
    <w:lsdException w:name="Grid Table 1 Light" w:uiPriority="61" w:qFormat="1"/>
    <w:lsdException w:name="Grid Table 2" w:uiPriority="62"/>
    <w:lsdException w:name="Grid Table 3" w:uiPriority="63" w:qFormat="1"/>
    <w:lsdException w:name="Grid Table 4" w:uiPriority="64"/>
    <w:lsdException w:name="Grid Table 5 Dark" w:uiPriority="65"/>
    <w:lsdException w:name="Grid Table 6 Colorful" w:uiPriority="66" w:qFormat="1"/>
    <w:lsdException w:name="Grid Table 7 Colorful" w:uiPriority="67" w:qFormat="1"/>
    <w:lsdException w:name="Grid Table 1 Light Accent 1" w:uiPriority="68" w:qFormat="1"/>
    <w:lsdException w:name="Grid Table 2 Accent 1" w:uiPriority="69" w:qFormat="1"/>
    <w:lsdException w:name="Grid Table 3 Accent 1" w:uiPriority="70" w:qFormat="1"/>
    <w:lsdException w:name="Grid Table 4 Accent 1" w:uiPriority="71"/>
    <w:lsdException w:name="Grid Table 5 Dark Accent 1" w:uiPriority="72"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96F"/>
    <w:rPr>
      <w:rFonts w:ascii="Times New Roman" w:hAnsi="Times New Roman"/>
      <w:sz w:val="24"/>
      <w:szCs w:val="24"/>
      <w:lang w:eastAsia="zh-CN"/>
    </w:rPr>
  </w:style>
  <w:style w:type="paragraph" w:styleId="Heading1">
    <w:name w:val="heading 1"/>
    <w:basedOn w:val="Normal"/>
    <w:next w:val="Normal"/>
    <w:link w:val="Heading1Char"/>
    <w:uiPriority w:val="9"/>
    <w:qFormat/>
    <w:rsid w:val="00B41328"/>
    <w:pPr>
      <w:keepNext/>
      <w:keepLines/>
      <w:spacing w:before="480"/>
      <w:outlineLvl w:val="0"/>
    </w:pPr>
    <w:rPr>
      <w:rFonts w:ascii="Cambria" w:hAnsi="Cambria"/>
      <w:b/>
      <w:bCs/>
      <w:color w:val="365F91"/>
      <w:sz w:val="28"/>
      <w:szCs w:val="28"/>
      <w:lang w:val="en-GB" w:eastAsia="x-none"/>
    </w:rPr>
  </w:style>
  <w:style w:type="paragraph" w:styleId="Heading2">
    <w:name w:val="heading 2"/>
    <w:basedOn w:val="Normal"/>
    <w:next w:val="Normal"/>
    <w:link w:val="Heading2Char"/>
    <w:autoRedefine/>
    <w:uiPriority w:val="9"/>
    <w:qFormat/>
    <w:rsid w:val="00D43362"/>
    <w:pPr>
      <w:keepNext/>
      <w:spacing w:before="360" w:after="60"/>
      <w:jc w:val="both"/>
      <w:outlineLvl w:val="1"/>
    </w:pPr>
    <w:rPr>
      <w:rFonts w:ascii="Arial" w:eastAsia="Times New Roman" w:hAnsi="Arial"/>
      <w:b/>
      <w:bCs/>
      <w:iCs/>
      <w:sz w:val="20"/>
      <w:szCs w:val="28"/>
      <w:lang w:val="x-none" w:eastAsia="en-US"/>
    </w:rPr>
  </w:style>
  <w:style w:type="paragraph" w:styleId="Heading4">
    <w:name w:val="heading 4"/>
    <w:basedOn w:val="Normal"/>
    <w:link w:val="Heading4Char"/>
    <w:uiPriority w:val="9"/>
    <w:qFormat/>
    <w:rsid w:val="00B41328"/>
    <w:pPr>
      <w:spacing w:before="100" w:beforeAutospacing="1"/>
      <w:outlineLvl w:val="3"/>
    </w:pPr>
    <w:rPr>
      <w:rFonts w:eastAsia="Times New Roman"/>
      <w:b/>
      <w:bCs/>
      <w:lang w:val="x-none" w:eastAsia="x-none"/>
    </w:rPr>
  </w:style>
  <w:style w:type="paragraph" w:styleId="Heading5">
    <w:name w:val="heading 5"/>
    <w:basedOn w:val="Normal"/>
    <w:next w:val="Normal"/>
    <w:link w:val="Heading5Char"/>
    <w:uiPriority w:val="9"/>
    <w:qFormat/>
    <w:rsid w:val="00B41328"/>
    <w:pPr>
      <w:keepNext/>
      <w:keepLines/>
      <w:spacing w:before="200"/>
      <w:outlineLvl w:val="4"/>
    </w:pPr>
    <w:rPr>
      <w:rFonts w:ascii="Cambria" w:hAnsi="Cambria"/>
      <w:color w:val="243F60"/>
      <w:sz w:val="20"/>
      <w:szCs w:val="20"/>
      <w:lang w:val="en-GB" w:eastAsia="x-none"/>
    </w:rPr>
  </w:style>
  <w:style w:type="paragraph" w:styleId="Heading6">
    <w:name w:val="heading 6"/>
    <w:basedOn w:val="Normal"/>
    <w:next w:val="Normal"/>
    <w:link w:val="Heading6Char"/>
    <w:uiPriority w:val="9"/>
    <w:qFormat/>
    <w:rsid w:val="00C76D30"/>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328"/>
    <w:rPr>
      <w:rFonts w:ascii="Cambria" w:eastAsia="SimSun" w:hAnsi="Cambria" w:cs="Times New Roman"/>
      <w:b/>
      <w:bCs/>
      <w:color w:val="365F91"/>
      <w:sz w:val="28"/>
      <w:szCs w:val="28"/>
      <w:lang w:val="en-GB"/>
    </w:rPr>
  </w:style>
  <w:style w:type="character" w:customStyle="1" w:styleId="Heading4Char">
    <w:name w:val="Heading 4 Char"/>
    <w:link w:val="Heading4"/>
    <w:uiPriority w:val="9"/>
    <w:rsid w:val="00B41328"/>
    <w:rPr>
      <w:rFonts w:ascii="Times New Roman" w:eastAsia="Times New Roman" w:hAnsi="Times New Roman" w:cs="Times New Roman"/>
      <w:b/>
      <w:bCs/>
      <w:sz w:val="24"/>
      <w:szCs w:val="24"/>
    </w:rPr>
  </w:style>
  <w:style w:type="character" w:customStyle="1" w:styleId="Heading5Char">
    <w:name w:val="Heading 5 Char"/>
    <w:link w:val="Heading5"/>
    <w:uiPriority w:val="9"/>
    <w:rsid w:val="00B41328"/>
    <w:rPr>
      <w:rFonts w:ascii="Cambria" w:eastAsia="SimSun" w:hAnsi="Cambria" w:cs="Times New Roman"/>
      <w:color w:val="243F60"/>
      <w:lang w:val="en-GB"/>
    </w:rPr>
  </w:style>
  <w:style w:type="character" w:styleId="Strong">
    <w:name w:val="Strong"/>
    <w:uiPriority w:val="22"/>
    <w:qFormat/>
    <w:rsid w:val="00B41328"/>
    <w:rPr>
      <w:b/>
      <w:bCs/>
    </w:rPr>
  </w:style>
  <w:style w:type="character" w:styleId="Emphasis">
    <w:name w:val="Emphasis"/>
    <w:uiPriority w:val="20"/>
    <w:qFormat/>
    <w:rsid w:val="00B41328"/>
    <w:rPr>
      <w:i/>
      <w:iCs/>
    </w:rPr>
  </w:style>
  <w:style w:type="paragraph" w:customStyle="1" w:styleId="MediumList1-Accent61">
    <w:name w:val="Medium List 1 - Accent 61"/>
    <w:basedOn w:val="Normal"/>
    <w:uiPriority w:val="34"/>
    <w:qFormat/>
    <w:rsid w:val="00B41328"/>
    <w:pPr>
      <w:ind w:left="720"/>
      <w:contextualSpacing/>
    </w:pPr>
  </w:style>
  <w:style w:type="paragraph" w:styleId="ListNumber">
    <w:name w:val="List Number"/>
    <w:basedOn w:val="Normal"/>
    <w:uiPriority w:val="99"/>
    <w:rsid w:val="00404015"/>
    <w:pPr>
      <w:numPr>
        <w:numId w:val="1"/>
      </w:numPr>
      <w:spacing w:after="220" w:line="240" w:lineRule="atLeast"/>
      <w:ind w:left="0" w:firstLine="0"/>
      <w:jc w:val="both"/>
    </w:pPr>
    <w:rPr>
      <w:rFonts w:ascii="Arial" w:hAnsi="Arial" w:cs="Arial"/>
      <w:spacing w:val="-5"/>
      <w:lang w:val="en-GB" w:eastAsia="en-US"/>
    </w:rPr>
  </w:style>
  <w:style w:type="character" w:styleId="Hyperlink">
    <w:name w:val="Hyperlink"/>
    <w:uiPriority w:val="99"/>
    <w:unhideWhenUsed/>
    <w:rsid w:val="00CF2E31"/>
    <w:rPr>
      <w:color w:val="0000FF"/>
      <w:u w:val="single"/>
    </w:rPr>
  </w:style>
  <w:style w:type="paragraph" w:styleId="Header">
    <w:name w:val="header"/>
    <w:basedOn w:val="Normal"/>
    <w:link w:val="HeaderChar"/>
    <w:unhideWhenUsed/>
    <w:rsid w:val="007643EC"/>
    <w:pPr>
      <w:tabs>
        <w:tab w:val="center" w:pos="4513"/>
        <w:tab w:val="right" w:pos="9026"/>
      </w:tabs>
    </w:pPr>
    <w:rPr>
      <w:lang w:eastAsia="x-none"/>
    </w:rPr>
  </w:style>
  <w:style w:type="character" w:customStyle="1" w:styleId="HeaderChar">
    <w:name w:val="Header Char"/>
    <w:link w:val="Header"/>
    <w:rsid w:val="007643EC"/>
    <w:rPr>
      <w:rFonts w:ascii="Times New Roman" w:hAnsi="Times New Roman"/>
      <w:sz w:val="24"/>
      <w:szCs w:val="24"/>
      <w:lang w:val="en-US"/>
    </w:rPr>
  </w:style>
  <w:style w:type="paragraph" w:styleId="Footer">
    <w:name w:val="footer"/>
    <w:basedOn w:val="Normal"/>
    <w:link w:val="FooterChar"/>
    <w:uiPriority w:val="99"/>
    <w:unhideWhenUsed/>
    <w:rsid w:val="007643EC"/>
    <w:pPr>
      <w:tabs>
        <w:tab w:val="center" w:pos="4513"/>
        <w:tab w:val="right" w:pos="9026"/>
      </w:tabs>
    </w:pPr>
    <w:rPr>
      <w:lang w:eastAsia="x-none"/>
    </w:rPr>
  </w:style>
  <w:style w:type="character" w:customStyle="1" w:styleId="FooterChar">
    <w:name w:val="Footer Char"/>
    <w:link w:val="Footer"/>
    <w:uiPriority w:val="99"/>
    <w:rsid w:val="007643EC"/>
    <w:rPr>
      <w:rFonts w:ascii="Times New Roman" w:hAnsi="Times New Roman"/>
      <w:sz w:val="24"/>
      <w:szCs w:val="24"/>
      <w:lang w:val="en-US"/>
    </w:rPr>
  </w:style>
  <w:style w:type="table" w:styleId="TableGrid">
    <w:name w:val="Table Grid"/>
    <w:basedOn w:val="TableNormal"/>
    <w:uiPriority w:val="39"/>
    <w:rsid w:val="00353A63"/>
    <w:rPr>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rsid w:val="00D34210"/>
  </w:style>
  <w:style w:type="paragraph" w:styleId="BalloonText">
    <w:name w:val="Balloon Text"/>
    <w:basedOn w:val="Normal"/>
    <w:link w:val="BalloonTextChar"/>
    <w:uiPriority w:val="99"/>
    <w:semiHidden/>
    <w:unhideWhenUsed/>
    <w:rsid w:val="004E2738"/>
    <w:rPr>
      <w:rFonts w:ascii="Tahoma" w:hAnsi="Tahoma" w:cs="Tahoma"/>
      <w:sz w:val="16"/>
      <w:szCs w:val="16"/>
    </w:rPr>
  </w:style>
  <w:style w:type="character" w:customStyle="1" w:styleId="BalloonTextChar">
    <w:name w:val="Balloon Text Char"/>
    <w:link w:val="BalloonText"/>
    <w:uiPriority w:val="99"/>
    <w:semiHidden/>
    <w:rsid w:val="004E2738"/>
    <w:rPr>
      <w:rFonts w:ascii="Tahoma" w:hAnsi="Tahoma" w:cs="Tahoma"/>
      <w:sz w:val="16"/>
      <w:szCs w:val="16"/>
      <w:lang w:val="en-US"/>
    </w:rPr>
  </w:style>
  <w:style w:type="character" w:styleId="CommentReference">
    <w:name w:val="annotation reference"/>
    <w:uiPriority w:val="99"/>
    <w:semiHidden/>
    <w:unhideWhenUsed/>
    <w:rsid w:val="00DE0A4B"/>
    <w:rPr>
      <w:sz w:val="16"/>
      <w:szCs w:val="16"/>
    </w:rPr>
  </w:style>
  <w:style w:type="paragraph" w:styleId="CommentText">
    <w:name w:val="annotation text"/>
    <w:basedOn w:val="Normal"/>
    <w:link w:val="CommentTextChar"/>
    <w:uiPriority w:val="99"/>
    <w:semiHidden/>
    <w:unhideWhenUsed/>
    <w:rsid w:val="00DE0A4B"/>
    <w:rPr>
      <w:sz w:val="20"/>
      <w:szCs w:val="20"/>
    </w:rPr>
  </w:style>
  <w:style w:type="character" w:customStyle="1" w:styleId="CommentTextChar">
    <w:name w:val="Comment Text Char"/>
    <w:link w:val="CommentText"/>
    <w:uiPriority w:val="99"/>
    <w:semiHidden/>
    <w:rsid w:val="00DE0A4B"/>
    <w:rPr>
      <w:rFonts w:ascii="Times New Roman" w:hAnsi="Times New Roman"/>
      <w:lang w:val="en-US"/>
    </w:rPr>
  </w:style>
  <w:style w:type="paragraph" w:styleId="CommentSubject">
    <w:name w:val="annotation subject"/>
    <w:basedOn w:val="CommentText"/>
    <w:next w:val="CommentText"/>
    <w:link w:val="CommentSubjectChar"/>
    <w:uiPriority w:val="99"/>
    <w:semiHidden/>
    <w:unhideWhenUsed/>
    <w:rsid w:val="00DE0A4B"/>
    <w:rPr>
      <w:b/>
      <w:bCs/>
    </w:rPr>
  </w:style>
  <w:style w:type="character" w:customStyle="1" w:styleId="CommentSubjectChar">
    <w:name w:val="Comment Subject Char"/>
    <w:link w:val="CommentSubject"/>
    <w:uiPriority w:val="99"/>
    <w:semiHidden/>
    <w:rsid w:val="00DE0A4B"/>
    <w:rPr>
      <w:rFonts w:ascii="Times New Roman" w:hAnsi="Times New Roman"/>
      <w:b/>
      <w:bCs/>
      <w:lang w:val="en-US"/>
    </w:rPr>
  </w:style>
  <w:style w:type="paragraph" w:customStyle="1" w:styleId="style1">
    <w:name w:val="style 1"/>
    <w:basedOn w:val="Normal"/>
    <w:rsid w:val="003203B4"/>
    <w:pPr>
      <w:tabs>
        <w:tab w:val="left" w:pos="360"/>
      </w:tabs>
      <w:spacing w:line="360" w:lineRule="atLeast"/>
      <w:ind w:left="900" w:hanging="900"/>
      <w:jc w:val="both"/>
    </w:pPr>
    <w:rPr>
      <w:rFonts w:ascii="Univers (WN)" w:hAnsi="Univers (WN)"/>
      <w:sz w:val="20"/>
      <w:szCs w:val="20"/>
      <w:lang w:val="en-GB" w:eastAsia="en-US"/>
    </w:rPr>
  </w:style>
  <w:style w:type="character" w:customStyle="1" w:styleId="Heading2Char">
    <w:name w:val="Heading 2 Char"/>
    <w:link w:val="Heading2"/>
    <w:uiPriority w:val="9"/>
    <w:rsid w:val="00D43362"/>
    <w:rPr>
      <w:rFonts w:ascii="Arial" w:eastAsia="Times New Roman" w:hAnsi="Arial"/>
      <w:b/>
      <w:bCs/>
      <w:iCs/>
      <w:szCs w:val="28"/>
      <w:lang w:val="x-none" w:eastAsia="en-US"/>
    </w:rPr>
  </w:style>
  <w:style w:type="paragraph" w:customStyle="1" w:styleId="para">
    <w:name w:val="para"/>
    <w:basedOn w:val="Normal"/>
    <w:autoRedefine/>
    <w:qFormat/>
    <w:rsid w:val="004E5B87"/>
    <w:pPr>
      <w:spacing w:before="120" w:after="120"/>
      <w:jc w:val="both"/>
    </w:pPr>
    <w:rPr>
      <w:rFonts w:ascii="Calibri" w:eastAsia="Calibri" w:hAnsi="Calibri"/>
      <w:sz w:val="22"/>
      <w:szCs w:val="22"/>
      <w:lang w:val="en-GB" w:eastAsia="en-US"/>
    </w:rPr>
  </w:style>
  <w:style w:type="paragraph" w:customStyle="1" w:styleId="paralist">
    <w:name w:val="paralist"/>
    <w:basedOn w:val="Normal"/>
    <w:autoRedefine/>
    <w:uiPriority w:val="99"/>
    <w:qFormat/>
    <w:rsid w:val="00753017"/>
    <w:pPr>
      <w:spacing w:before="60" w:after="60"/>
      <w:ind w:left="49"/>
      <w:pPrChange w:id="0" w:author="Lim Fun Siong" w:date="2020-05-19T09:49:00Z">
        <w:pPr>
          <w:spacing w:before="60" w:after="60"/>
          <w:jc w:val="both"/>
        </w:pPr>
      </w:pPrChange>
    </w:pPr>
    <w:rPr>
      <w:rFonts w:ascii="Arial" w:eastAsia="Calibri" w:hAnsi="Arial"/>
      <w:sz w:val="22"/>
      <w:szCs w:val="22"/>
      <w:lang w:val="en-GB" w:eastAsia="en-US"/>
      <w:rPrChange w:id="0" w:author="Lim Fun Siong" w:date="2020-05-19T09:49:00Z">
        <w:rPr>
          <w:rFonts w:ascii="Arial" w:eastAsia="Calibri" w:hAnsi="Arial"/>
          <w:sz w:val="22"/>
          <w:szCs w:val="22"/>
          <w:lang w:val="en-GB" w:eastAsia="en-US" w:bidi="ar-SA"/>
        </w:rPr>
      </w:rPrChange>
    </w:rPr>
  </w:style>
  <w:style w:type="paragraph" w:customStyle="1" w:styleId="SylabusGrid">
    <w:name w:val="SylabusGrid"/>
    <w:basedOn w:val="Normal"/>
    <w:qFormat/>
    <w:rsid w:val="00D43362"/>
    <w:pPr>
      <w:framePr w:hSpace="180" w:wrap="around" w:vAnchor="text" w:hAnchor="text" w:x="144" w:y="4"/>
      <w:spacing w:before="40" w:after="40"/>
      <w:jc w:val="both"/>
    </w:pPr>
    <w:rPr>
      <w:rFonts w:ascii="Arial" w:eastAsia="Calibri" w:hAnsi="Arial" w:cs="Arial"/>
      <w:sz w:val="22"/>
      <w:szCs w:val="22"/>
      <w:lang w:val="en-GB" w:eastAsia="en-US"/>
    </w:rPr>
  </w:style>
  <w:style w:type="paragraph" w:customStyle="1" w:styleId="SyllabusTopics">
    <w:name w:val="SyllabusTopics"/>
    <w:basedOn w:val="Normal"/>
    <w:autoRedefine/>
    <w:qFormat/>
    <w:rsid w:val="00D43362"/>
    <w:pPr>
      <w:spacing w:before="40" w:after="40"/>
      <w:jc w:val="both"/>
    </w:pPr>
    <w:rPr>
      <w:rFonts w:ascii="Arial" w:eastAsia="Calibri" w:hAnsi="Arial" w:cs="Arial"/>
      <w:b/>
      <w:sz w:val="22"/>
      <w:szCs w:val="22"/>
      <w:lang w:val="en-GB" w:eastAsia="en-US"/>
    </w:rPr>
  </w:style>
  <w:style w:type="character" w:customStyle="1" w:styleId="Heading6Char">
    <w:name w:val="Heading 6 Char"/>
    <w:link w:val="Heading6"/>
    <w:uiPriority w:val="9"/>
    <w:rsid w:val="00C76D30"/>
    <w:rPr>
      <w:rFonts w:ascii="Calibri" w:eastAsia="Times New Roman" w:hAnsi="Calibri" w:cs="Times New Roman"/>
      <w:b/>
      <w:bCs/>
      <w:sz w:val="22"/>
      <w:szCs w:val="22"/>
      <w:lang w:val="en-US" w:eastAsia="zh-CN"/>
    </w:rPr>
  </w:style>
  <w:style w:type="paragraph" w:styleId="PlainText">
    <w:name w:val="Plain Text"/>
    <w:basedOn w:val="Normal"/>
    <w:link w:val="PlainTextChar"/>
    <w:uiPriority w:val="99"/>
    <w:unhideWhenUsed/>
    <w:rsid w:val="002D7333"/>
    <w:rPr>
      <w:rFonts w:ascii="Calibri" w:eastAsia="Calibri" w:hAnsi="Calibri"/>
      <w:sz w:val="22"/>
      <w:szCs w:val="21"/>
      <w:lang w:eastAsia="en-US"/>
    </w:rPr>
  </w:style>
  <w:style w:type="character" w:customStyle="1" w:styleId="PlainTextChar">
    <w:name w:val="Plain Text Char"/>
    <w:link w:val="PlainText"/>
    <w:uiPriority w:val="99"/>
    <w:rsid w:val="002D7333"/>
    <w:rPr>
      <w:rFonts w:eastAsia="Calibri"/>
      <w:sz w:val="22"/>
      <w:szCs w:val="21"/>
    </w:rPr>
  </w:style>
  <w:style w:type="paragraph" w:customStyle="1" w:styleId="DarkList-Accent31">
    <w:name w:val="Dark List - Accent 31"/>
    <w:hidden/>
    <w:uiPriority w:val="99"/>
    <w:unhideWhenUsed/>
    <w:rsid w:val="00EA602D"/>
    <w:rPr>
      <w:rFonts w:ascii="Times New Roman" w:hAnsi="Times New Roman"/>
      <w:sz w:val="24"/>
      <w:szCs w:val="24"/>
      <w:lang w:eastAsia="zh-CN"/>
    </w:rPr>
  </w:style>
  <w:style w:type="paragraph" w:customStyle="1" w:styleId="SyGrid">
    <w:name w:val="SyGrid"/>
    <w:basedOn w:val="Normal"/>
    <w:autoRedefine/>
    <w:uiPriority w:val="99"/>
    <w:rsid w:val="00657207"/>
    <w:pPr>
      <w:framePr w:hSpace="180" w:wrap="around" w:vAnchor="text" w:hAnchor="text" w:x="144" w:y="4"/>
      <w:spacing w:before="40" w:after="40"/>
    </w:pPr>
    <w:rPr>
      <w:rFonts w:ascii="Arial" w:hAnsi="Arial" w:cs="Arial"/>
      <w:color w:val="800000"/>
      <w:sz w:val="22"/>
      <w:szCs w:val="22"/>
      <w:lang w:val="en-GB" w:eastAsia="en-US"/>
    </w:rPr>
  </w:style>
  <w:style w:type="paragraph" w:customStyle="1" w:styleId="SyTopic">
    <w:name w:val="SyTopic"/>
    <w:basedOn w:val="Normal"/>
    <w:next w:val="SyGrid"/>
    <w:autoRedefine/>
    <w:uiPriority w:val="99"/>
    <w:rsid w:val="00657207"/>
    <w:pPr>
      <w:spacing w:before="40" w:after="40" w:line="276" w:lineRule="auto"/>
    </w:pPr>
    <w:rPr>
      <w:rFonts w:ascii="Arial" w:hAnsi="Arial" w:cs="Arial"/>
      <w:b/>
      <w:bCs/>
      <w:color w:val="FF0000"/>
      <w:sz w:val="22"/>
      <w:szCs w:val="22"/>
      <w:lang w:val="en-GB" w:eastAsia="en-US"/>
    </w:rPr>
  </w:style>
  <w:style w:type="paragraph" w:customStyle="1" w:styleId="SyHours">
    <w:name w:val="SyHours"/>
    <w:basedOn w:val="SyGrid"/>
    <w:uiPriority w:val="99"/>
    <w:rsid w:val="00657207"/>
    <w:pPr>
      <w:framePr w:wrap="around"/>
      <w:jc w:val="center"/>
    </w:pPr>
  </w:style>
  <w:style w:type="paragraph" w:customStyle="1" w:styleId="LightGrid-Accent31">
    <w:name w:val="Light Grid - Accent 31"/>
    <w:basedOn w:val="Normal"/>
    <w:uiPriority w:val="34"/>
    <w:qFormat/>
    <w:rsid w:val="00EB0E8B"/>
    <w:pPr>
      <w:spacing w:after="160" w:line="259" w:lineRule="auto"/>
      <w:ind w:left="720"/>
      <w:contextualSpacing/>
    </w:pPr>
    <w:rPr>
      <w:rFonts w:ascii="Calibri" w:eastAsia="Calibri" w:hAnsi="Calibri" w:cs="Vrinda"/>
      <w:sz w:val="22"/>
      <w:szCs w:val="22"/>
      <w:lang w:eastAsia="en-US"/>
    </w:rPr>
  </w:style>
  <w:style w:type="paragraph" w:customStyle="1" w:styleId="Default">
    <w:name w:val="Default"/>
    <w:rsid w:val="00EE180F"/>
    <w:pPr>
      <w:autoSpaceDE w:val="0"/>
      <w:autoSpaceDN w:val="0"/>
      <w:adjustRightInd w:val="0"/>
    </w:pPr>
    <w:rPr>
      <w:rFonts w:ascii="Garamond" w:eastAsia="Calibri" w:hAnsi="Garamond" w:cs="Garamond"/>
      <w:color w:val="000000"/>
      <w:sz w:val="24"/>
      <w:szCs w:val="24"/>
      <w:lang w:eastAsia="en-US"/>
    </w:rPr>
  </w:style>
  <w:style w:type="character" w:customStyle="1" w:styleId="Mention1">
    <w:name w:val="Mention1"/>
    <w:basedOn w:val="DefaultParagraphFont"/>
    <w:uiPriority w:val="99"/>
    <w:unhideWhenUsed/>
    <w:rsid w:val="004967A6"/>
    <w:rPr>
      <w:color w:val="2B579A"/>
      <w:shd w:val="clear" w:color="auto" w:fill="E6E6E6"/>
    </w:rPr>
  </w:style>
  <w:style w:type="paragraph" w:styleId="Revision">
    <w:name w:val="Revision"/>
    <w:hidden/>
    <w:uiPriority w:val="99"/>
    <w:unhideWhenUsed/>
    <w:rsid w:val="00A33D37"/>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201380">
      <w:bodyDiv w:val="1"/>
      <w:marLeft w:val="0"/>
      <w:marRight w:val="0"/>
      <w:marTop w:val="0"/>
      <w:marBottom w:val="0"/>
      <w:divBdr>
        <w:top w:val="none" w:sz="0" w:space="0" w:color="auto"/>
        <w:left w:val="none" w:sz="0" w:space="0" w:color="auto"/>
        <w:bottom w:val="none" w:sz="0" w:space="0" w:color="auto"/>
        <w:right w:val="none" w:sz="0" w:space="0" w:color="auto"/>
      </w:divBdr>
    </w:div>
    <w:div w:id="551037958">
      <w:bodyDiv w:val="1"/>
      <w:marLeft w:val="0"/>
      <w:marRight w:val="0"/>
      <w:marTop w:val="0"/>
      <w:marBottom w:val="0"/>
      <w:divBdr>
        <w:top w:val="none" w:sz="0" w:space="0" w:color="auto"/>
        <w:left w:val="none" w:sz="0" w:space="0" w:color="auto"/>
        <w:bottom w:val="none" w:sz="0" w:space="0" w:color="auto"/>
        <w:right w:val="none" w:sz="0" w:space="0" w:color="auto"/>
      </w:divBdr>
    </w:div>
    <w:div w:id="593632695">
      <w:bodyDiv w:val="1"/>
      <w:marLeft w:val="0"/>
      <w:marRight w:val="0"/>
      <w:marTop w:val="0"/>
      <w:marBottom w:val="0"/>
      <w:divBdr>
        <w:top w:val="none" w:sz="0" w:space="0" w:color="auto"/>
        <w:left w:val="none" w:sz="0" w:space="0" w:color="auto"/>
        <w:bottom w:val="none" w:sz="0" w:space="0" w:color="auto"/>
        <w:right w:val="none" w:sz="0" w:space="0" w:color="auto"/>
      </w:divBdr>
    </w:div>
    <w:div w:id="966008175">
      <w:bodyDiv w:val="1"/>
      <w:marLeft w:val="0"/>
      <w:marRight w:val="0"/>
      <w:marTop w:val="0"/>
      <w:marBottom w:val="0"/>
      <w:divBdr>
        <w:top w:val="none" w:sz="0" w:space="0" w:color="auto"/>
        <w:left w:val="none" w:sz="0" w:space="0" w:color="auto"/>
        <w:bottom w:val="none" w:sz="0" w:space="0" w:color="auto"/>
        <w:right w:val="none" w:sz="0" w:space="0" w:color="auto"/>
      </w:divBdr>
    </w:div>
    <w:div w:id="970669456">
      <w:bodyDiv w:val="1"/>
      <w:marLeft w:val="0"/>
      <w:marRight w:val="0"/>
      <w:marTop w:val="0"/>
      <w:marBottom w:val="0"/>
      <w:divBdr>
        <w:top w:val="none" w:sz="0" w:space="0" w:color="auto"/>
        <w:left w:val="none" w:sz="0" w:space="0" w:color="auto"/>
        <w:bottom w:val="none" w:sz="0" w:space="0" w:color="auto"/>
        <w:right w:val="none" w:sz="0" w:space="0" w:color="auto"/>
      </w:divBdr>
    </w:div>
    <w:div w:id="1009716286">
      <w:bodyDiv w:val="1"/>
      <w:marLeft w:val="0"/>
      <w:marRight w:val="0"/>
      <w:marTop w:val="0"/>
      <w:marBottom w:val="0"/>
      <w:divBdr>
        <w:top w:val="none" w:sz="0" w:space="0" w:color="auto"/>
        <w:left w:val="none" w:sz="0" w:space="0" w:color="auto"/>
        <w:bottom w:val="none" w:sz="0" w:space="0" w:color="auto"/>
        <w:right w:val="none" w:sz="0" w:space="0" w:color="auto"/>
      </w:divBdr>
    </w:div>
    <w:div w:id="1097167526">
      <w:bodyDiv w:val="1"/>
      <w:marLeft w:val="0"/>
      <w:marRight w:val="0"/>
      <w:marTop w:val="0"/>
      <w:marBottom w:val="0"/>
      <w:divBdr>
        <w:top w:val="none" w:sz="0" w:space="0" w:color="auto"/>
        <w:left w:val="none" w:sz="0" w:space="0" w:color="auto"/>
        <w:bottom w:val="none" w:sz="0" w:space="0" w:color="auto"/>
        <w:right w:val="none" w:sz="0" w:space="0" w:color="auto"/>
      </w:divBdr>
    </w:div>
    <w:div w:id="1211844095">
      <w:bodyDiv w:val="1"/>
      <w:marLeft w:val="0"/>
      <w:marRight w:val="0"/>
      <w:marTop w:val="0"/>
      <w:marBottom w:val="0"/>
      <w:divBdr>
        <w:top w:val="none" w:sz="0" w:space="0" w:color="auto"/>
        <w:left w:val="none" w:sz="0" w:space="0" w:color="auto"/>
        <w:bottom w:val="none" w:sz="0" w:space="0" w:color="auto"/>
        <w:right w:val="none" w:sz="0" w:space="0" w:color="auto"/>
      </w:divBdr>
    </w:div>
    <w:div w:id="1223903052">
      <w:bodyDiv w:val="1"/>
      <w:marLeft w:val="0"/>
      <w:marRight w:val="0"/>
      <w:marTop w:val="0"/>
      <w:marBottom w:val="0"/>
      <w:divBdr>
        <w:top w:val="none" w:sz="0" w:space="0" w:color="auto"/>
        <w:left w:val="none" w:sz="0" w:space="0" w:color="auto"/>
        <w:bottom w:val="none" w:sz="0" w:space="0" w:color="auto"/>
        <w:right w:val="none" w:sz="0" w:space="0" w:color="auto"/>
      </w:divBdr>
    </w:div>
    <w:div w:id="1319845302">
      <w:bodyDiv w:val="1"/>
      <w:marLeft w:val="0"/>
      <w:marRight w:val="0"/>
      <w:marTop w:val="0"/>
      <w:marBottom w:val="0"/>
      <w:divBdr>
        <w:top w:val="none" w:sz="0" w:space="0" w:color="auto"/>
        <w:left w:val="none" w:sz="0" w:space="0" w:color="auto"/>
        <w:bottom w:val="none" w:sz="0" w:space="0" w:color="auto"/>
        <w:right w:val="none" w:sz="0" w:space="0" w:color="auto"/>
      </w:divBdr>
    </w:div>
    <w:div w:id="1613853122">
      <w:bodyDiv w:val="1"/>
      <w:marLeft w:val="0"/>
      <w:marRight w:val="0"/>
      <w:marTop w:val="0"/>
      <w:marBottom w:val="0"/>
      <w:divBdr>
        <w:top w:val="none" w:sz="0" w:space="0" w:color="auto"/>
        <w:left w:val="none" w:sz="0" w:space="0" w:color="auto"/>
        <w:bottom w:val="none" w:sz="0" w:space="0" w:color="auto"/>
        <w:right w:val="none" w:sz="0" w:space="0" w:color="auto"/>
      </w:divBdr>
    </w:div>
    <w:div w:id="1679916968">
      <w:bodyDiv w:val="1"/>
      <w:marLeft w:val="0"/>
      <w:marRight w:val="0"/>
      <w:marTop w:val="0"/>
      <w:marBottom w:val="0"/>
      <w:divBdr>
        <w:top w:val="none" w:sz="0" w:space="0" w:color="auto"/>
        <w:left w:val="none" w:sz="0" w:space="0" w:color="auto"/>
        <w:bottom w:val="none" w:sz="0" w:space="0" w:color="auto"/>
        <w:right w:val="none" w:sz="0" w:space="0" w:color="auto"/>
      </w:divBdr>
    </w:div>
    <w:div w:id="1889802946">
      <w:bodyDiv w:val="1"/>
      <w:marLeft w:val="0"/>
      <w:marRight w:val="0"/>
      <w:marTop w:val="0"/>
      <w:marBottom w:val="0"/>
      <w:divBdr>
        <w:top w:val="none" w:sz="0" w:space="0" w:color="auto"/>
        <w:left w:val="none" w:sz="0" w:space="0" w:color="auto"/>
        <w:bottom w:val="none" w:sz="0" w:space="0" w:color="auto"/>
        <w:right w:val="none" w:sz="0" w:space="0" w:color="auto"/>
      </w:divBdr>
    </w:div>
    <w:div w:id="1966276756">
      <w:bodyDiv w:val="1"/>
      <w:marLeft w:val="0"/>
      <w:marRight w:val="0"/>
      <w:marTop w:val="0"/>
      <w:marBottom w:val="0"/>
      <w:divBdr>
        <w:top w:val="none" w:sz="0" w:space="0" w:color="auto"/>
        <w:left w:val="none" w:sz="0" w:space="0" w:color="auto"/>
        <w:bottom w:val="none" w:sz="0" w:space="0" w:color="auto"/>
        <w:right w:val="none" w:sz="0" w:space="0" w:color="auto"/>
      </w:divBdr>
    </w:div>
    <w:div w:id="2057773211">
      <w:bodyDiv w:val="1"/>
      <w:marLeft w:val="0"/>
      <w:marRight w:val="0"/>
      <w:marTop w:val="0"/>
      <w:marBottom w:val="0"/>
      <w:divBdr>
        <w:top w:val="none" w:sz="0" w:space="0" w:color="auto"/>
        <w:left w:val="none" w:sz="0" w:space="0" w:color="auto"/>
        <w:bottom w:val="none" w:sz="0" w:space="0" w:color="auto"/>
        <w:right w:val="none" w:sz="0" w:space="0" w:color="auto"/>
      </w:divBdr>
    </w:div>
    <w:div w:id="2068605097">
      <w:bodyDiv w:val="1"/>
      <w:marLeft w:val="0"/>
      <w:marRight w:val="0"/>
      <w:marTop w:val="0"/>
      <w:marBottom w:val="0"/>
      <w:divBdr>
        <w:top w:val="none" w:sz="0" w:space="0" w:color="auto"/>
        <w:left w:val="none" w:sz="0" w:space="0" w:color="auto"/>
        <w:bottom w:val="none" w:sz="0" w:space="0" w:color="auto"/>
        <w:right w:val="none" w:sz="0" w:space="0" w:color="auto"/>
      </w:divBdr>
    </w:div>
    <w:div w:id="211022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witaman@ntu.edu.s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32d0a1e3-2cd1-4294-adcf-90e55e1c7041">
      <UserInfo>
        <DisplayName>Chng Eng Siong (Assoc Prof)</DisplayName>
        <AccountId>13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695051ADC256945AB403057A4EE1AFE" ma:contentTypeVersion="4" ma:contentTypeDescription="Create a new document." ma:contentTypeScope="" ma:versionID="ebe34ecf9350ef71d3a7ca4d27022ca8">
  <xsd:schema xmlns:xsd="http://www.w3.org/2001/XMLSchema" xmlns:xs="http://www.w3.org/2001/XMLSchema" xmlns:p="http://schemas.microsoft.com/office/2006/metadata/properties" xmlns:ns2="32d0a1e3-2cd1-4294-adcf-90e55e1c7041" xmlns:ns3="226a527b-7f07-42f4-a86a-bb2393dd0ee7" targetNamespace="http://schemas.microsoft.com/office/2006/metadata/properties" ma:root="true" ma:fieldsID="37c9e3b51317d6fc375f9488c2194a38" ns2:_="" ns3:_="">
    <xsd:import namespace="32d0a1e3-2cd1-4294-adcf-90e55e1c7041"/>
    <xsd:import namespace="226a527b-7f07-42f4-a86a-bb2393dd0e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0a1e3-2cd1-4294-adcf-90e55e1c70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a527b-7f07-42f4-a86a-bb2393dd0ee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253717-4738-4230-90F8-EA0AF9F403B9}">
  <ds:schemaRefs>
    <ds:schemaRef ds:uri="http://schemas.microsoft.com/office/2006/metadata/longProperties"/>
  </ds:schemaRefs>
</ds:datastoreItem>
</file>

<file path=customXml/itemProps2.xml><?xml version="1.0" encoding="utf-8"?>
<ds:datastoreItem xmlns:ds="http://schemas.openxmlformats.org/officeDocument/2006/customXml" ds:itemID="{D020C116-8508-41CA-B5AB-B1BEFFAD166E}">
  <ds:schemaRefs>
    <ds:schemaRef ds:uri="http://schemas.microsoft.com/office/2006/metadata/properties"/>
    <ds:schemaRef ds:uri="http://schemas.microsoft.com/office/infopath/2007/PartnerControls"/>
    <ds:schemaRef ds:uri="32d0a1e3-2cd1-4294-adcf-90e55e1c7041"/>
  </ds:schemaRefs>
</ds:datastoreItem>
</file>

<file path=customXml/itemProps3.xml><?xml version="1.0" encoding="utf-8"?>
<ds:datastoreItem xmlns:ds="http://schemas.openxmlformats.org/officeDocument/2006/customXml" ds:itemID="{8FF0B106-D948-4BFA-A306-54963CFF93EC}">
  <ds:schemaRefs>
    <ds:schemaRef ds:uri="http://schemas.openxmlformats.org/officeDocument/2006/bibliography"/>
  </ds:schemaRefs>
</ds:datastoreItem>
</file>

<file path=customXml/itemProps4.xml><?xml version="1.0" encoding="utf-8"?>
<ds:datastoreItem xmlns:ds="http://schemas.openxmlformats.org/officeDocument/2006/customXml" ds:itemID="{EC8C24B5-EF26-4160-8FD1-364845C78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0a1e3-2cd1-4294-adcf-90e55e1c7041"/>
    <ds:schemaRef ds:uri="226a527b-7f07-42f4-a86a-bb2393dd0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EF0BB8A-489E-4B77-B0D7-8575F3E911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Tri Cia</dc:creator>
  <cp:keywords/>
  <cp:lastModifiedBy>Eng Siong Chng</cp:lastModifiedBy>
  <cp:revision>2</cp:revision>
  <cp:lastPrinted>2018-01-12T16:28:00Z</cp:lastPrinted>
  <dcterms:created xsi:type="dcterms:W3CDTF">2020-05-21T09:16:00Z</dcterms:created>
  <dcterms:modified xsi:type="dcterms:W3CDTF">2020-05-21T09:16:00Z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Chng Eng Siong (Assoc Prof)</vt:lpwstr>
  </property>
  <property fmtid="{D5CDD505-2E9C-101B-9397-08002B2CF9AE}" pid="3" name="SharedWithUsers">
    <vt:lpwstr>13;#Chng Eng Siong (Assoc Prof)</vt:lpwstr>
  </property>
  <property fmtid="{D5CDD505-2E9C-101B-9397-08002B2CF9AE}" pid="4" name="ContentTypeId">
    <vt:lpwstr>0x0101009695051ADC256945AB403057A4EE1AFE</vt:lpwstr>
  </property>
</Properties>
</file>